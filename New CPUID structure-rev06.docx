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1B10BC" w14:textId="77777777" w:rsidR="00145800" w:rsidRDefault="008C61F6" w:rsidP="008A1F8A">
      <w:pPr>
        <w:pStyle w:val="Title"/>
      </w:pPr>
      <w:r w:rsidRPr="00843C9F">
        <w:t xml:space="preserve">New </w:t>
      </w:r>
      <w:r w:rsidR="00A80753" w:rsidRPr="00843C9F">
        <w:t xml:space="preserve">Simics </w:t>
      </w:r>
      <w:r w:rsidR="005B26A6">
        <w:rPr>
          <w:smallCaps/>
        </w:rPr>
        <w:t>cpuid</w:t>
      </w:r>
      <w:r w:rsidR="003A274A" w:rsidRPr="00843C9F">
        <w:t xml:space="preserve"> </w:t>
      </w:r>
      <w:r w:rsidR="002C34A2">
        <w:t>D</w:t>
      </w:r>
      <w:r w:rsidR="008A1F8A" w:rsidRPr="008A1F8A">
        <w:t>efinition</w:t>
      </w:r>
      <w:r w:rsidR="008A1F8A">
        <w:t xml:space="preserve"> and </w:t>
      </w:r>
      <w:r w:rsidR="002C34A2">
        <w:t>I</w:t>
      </w:r>
      <w:r w:rsidR="008A1F8A">
        <w:t>mplementation</w:t>
      </w:r>
      <w:r w:rsidR="002C34A2">
        <w:t xml:space="preserve"> Notes</w:t>
      </w:r>
    </w:p>
    <w:p w14:paraId="5E5DCCEB" w14:textId="743B91C7" w:rsidR="00801D8D" w:rsidRPr="00801D8D" w:rsidRDefault="00801D8D" w:rsidP="005B26A6">
      <w:pPr>
        <w:pStyle w:val="Subtitle"/>
      </w:pPr>
      <w:r w:rsidRPr="00801D8D">
        <w:t xml:space="preserve">Revision </w:t>
      </w:r>
      <w:ins w:id="0" w:author="Rechistov, Grigory" w:date="2014-03-20T17:52:00Z">
        <w:r w:rsidR="00E34B24">
          <w:t>6</w:t>
        </w:r>
      </w:ins>
      <w:del w:id="1" w:author="Rechistov, Grigory" w:date="2014-03-20T17:52:00Z">
        <w:r w:rsidR="009C6717" w:rsidDel="00E34B24">
          <w:delText>5</w:delText>
        </w:r>
      </w:del>
    </w:p>
    <w:p w14:paraId="4F8B3E4B" w14:textId="77777777" w:rsidR="008C61F6" w:rsidRPr="008A1F8A" w:rsidRDefault="008C61F6" w:rsidP="008A1F8A">
      <w:pPr>
        <w:pStyle w:val="Author"/>
      </w:pPr>
      <w:r w:rsidRPr="00843C9F">
        <w:t>Grigory Rechistov</w:t>
      </w:r>
    </w:p>
    <w:sdt>
      <w:sdtPr>
        <w:rPr>
          <w:rFonts w:asciiTheme="minorHAnsi" w:eastAsiaTheme="minorHAnsi" w:hAnsiTheme="minorHAnsi" w:cstheme="minorBidi"/>
          <w:sz w:val="24"/>
          <w:szCs w:val="22"/>
          <w:lang w:val="ru-RU"/>
        </w:rPr>
        <w:id w:val="-2157332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E1A4CE" w14:textId="77777777" w:rsidR="00DF71CB" w:rsidRDefault="00DF71CB">
          <w:pPr>
            <w:pStyle w:val="TOCHeading"/>
          </w:pPr>
          <w:r>
            <w:t>Contents</w:t>
          </w:r>
        </w:p>
        <w:p w14:paraId="7D0D573B" w14:textId="77777777" w:rsidR="009C6717" w:rsidRDefault="0064666F">
          <w:pPr>
            <w:pStyle w:val="TOC1"/>
            <w:tabs>
              <w:tab w:val="right" w:leader="dot" w:pos="7586"/>
            </w:tabs>
            <w:rPr>
              <w:ins w:id="2" w:author="Rechistov, Grigory" w:date="2014-03-20T10:57:00Z"/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ins w:id="3" w:author="Rechistov, Grigory" w:date="2014-03-20T10:57:00Z">
            <w:r w:rsidR="009C6717" w:rsidRPr="007E46DD">
              <w:rPr>
                <w:rStyle w:val="Hyperlink"/>
                <w:noProof/>
              </w:rPr>
              <w:fldChar w:fldCharType="begin"/>
            </w:r>
            <w:r w:rsidR="009C6717" w:rsidRPr="007E46DD">
              <w:rPr>
                <w:rStyle w:val="Hyperlink"/>
                <w:noProof/>
              </w:rPr>
              <w:instrText xml:space="preserve"> </w:instrText>
            </w:r>
            <w:r w:rsidR="009C6717">
              <w:rPr>
                <w:noProof/>
              </w:rPr>
              <w:instrText>HYPERLINK \l "_Toc383076407"</w:instrText>
            </w:r>
            <w:r w:rsidR="009C6717" w:rsidRPr="007E46DD">
              <w:rPr>
                <w:rStyle w:val="Hyperlink"/>
                <w:noProof/>
              </w:rPr>
              <w:instrText xml:space="preserve"> </w:instrText>
            </w:r>
            <w:r w:rsidR="009C6717" w:rsidRPr="007E46DD">
              <w:rPr>
                <w:rStyle w:val="Hyperlink"/>
                <w:noProof/>
              </w:rPr>
            </w:r>
            <w:r w:rsidR="009C6717" w:rsidRPr="007E46DD">
              <w:rPr>
                <w:rStyle w:val="Hyperlink"/>
                <w:noProof/>
              </w:rPr>
              <w:fldChar w:fldCharType="separate"/>
            </w:r>
            <w:r w:rsidR="009C6717" w:rsidRPr="007E46DD">
              <w:rPr>
                <w:rStyle w:val="Hyperlink"/>
                <w:noProof/>
                <w:lang w:val="en-US"/>
                <w14:ligatures w14:val="historicalDiscretional"/>
                <w14:numForm w14:val="oldStyle"/>
                <w14:stylisticSets>
                  <w14:styleSet w14:id="1"/>
                </w14:stylisticSets>
                <w14:cntxtAlts/>
              </w:rPr>
              <w:t>Introduction</w:t>
            </w:r>
            <w:r w:rsidR="009C6717">
              <w:rPr>
                <w:noProof/>
                <w:webHidden/>
              </w:rPr>
              <w:tab/>
            </w:r>
            <w:r w:rsidR="009C6717">
              <w:rPr>
                <w:noProof/>
                <w:webHidden/>
              </w:rPr>
              <w:fldChar w:fldCharType="begin"/>
            </w:r>
            <w:r w:rsidR="009C6717">
              <w:rPr>
                <w:noProof/>
                <w:webHidden/>
              </w:rPr>
              <w:instrText xml:space="preserve"> PAGEREF _Toc383076407 \h </w:instrText>
            </w:r>
            <w:r w:rsidR="009C6717">
              <w:rPr>
                <w:noProof/>
                <w:webHidden/>
              </w:rPr>
            </w:r>
          </w:ins>
          <w:r w:rsidR="009C6717">
            <w:rPr>
              <w:noProof/>
              <w:webHidden/>
            </w:rPr>
            <w:fldChar w:fldCharType="separate"/>
          </w:r>
          <w:ins w:id="4" w:author="Rechistov, Grigory" w:date="2014-03-20T10:57:00Z">
            <w:r w:rsidR="009C6717">
              <w:rPr>
                <w:noProof/>
                <w:webHidden/>
              </w:rPr>
              <w:t>1</w:t>
            </w:r>
            <w:r w:rsidR="009C6717">
              <w:rPr>
                <w:noProof/>
                <w:webHidden/>
              </w:rPr>
              <w:fldChar w:fldCharType="end"/>
            </w:r>
            <w:r w:rsidR="009C6717" w:rsidRPr="007E46DD">
              <w:rPr>
                <w:rStyle w:val="Hyperlink"/>
                <w:noProof/>
              </w:rPr>
              <w:fldChar w:fldCharType="end"/>
            </w:r>
          </w:ins>
        </w:p>
        <w:p w14:paraId="03D866F3" w14:textId="77777777" w:rsidR="009C6717" w:rsidRDefault="009C6717">
          <w:pPr>
            <w:pStyle w:val="TOC1"/>
            <w:tabs>
              <w:tab w:val="right" w:leader="dot" w:pos="7586"/>
            </w:tabs>
            <w:rPr>
              <w:ins w:id="5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6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"_Toc383076408"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noProof/>
                <w:lang w:val="en-US"/>
                <w14:ligatures w14:val="historicalDiscretional"/>
                <w14:numForm w14:val="oldStyle"/>
                <w14:stylisticSets>
                  <w14:styleSet w14:id="1"/>
                </w14:stylisticSets>
                <w14:cntxtAlts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_Toc383076408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" w:author="Rechistov, Grigory" w:date="2014-03-20T10:57:00Z"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1FF23D24" w14:textId="77777777" w:rsidR="009C6717" w:rsidRDefault="009C6717">
          <w:pPr>
            <w:pStyle w:val="TOC2"/>
            <w:tabs>
              <w:tab w:val="right" w:leader="dot" w:pos="7586"/>
            </w:tabs>
            <w:rPr>
              <w:ins w:id="8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9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"_Toc383076409"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noProof/>
                <w:lang w:val="en-US"/>
              </w:rPr>
              <w:t>Feedback after the first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_Toc383076409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" w:author="Rechistov, Grigory" w:date="2014-03-20T10:57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2B203EC8" w14:textId="77777777" w:rsidR="009C6717" w:rsidRDefault="009C6717">
          <w:pPr>
            <w:pStyle w:val="TOC1"/>
            <w:tabs>
              <w:tab w:val="right" w:leader="dot" w:pos="7586"/>
            </w:tabs>
            <w:rPr>
              <w:ins w:id="11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12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"_Toc383076410"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noProof/>
                <w:lang w:val="en-US"/>
                <w14:ligatures w14:val="historicalDiscretional"/>
                <w14:numForm w14:val="oldStyle"/>
                <w14:stylisticSets>
                  <w14:styleSet w14:id="1"/>
                </w14:stylisticSets>
                <w14:cntxtAlts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_Toc383076410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" w:author="Rechistov, Grigory" w:date="2014-03-20T10:57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0F155B0C" w14:textId="77777777" w:rsidR="009C6717" w:rsidRDefault="009C6717">
          <w:pPr>
            <w:pStyle w:val="TOC2"/>
            <w:tabs>
              <w:tab w:val="right" w:leader="dot" w:pos="7586"/>
            </w:tabs>
            <w:rPr>
              <w:ins w:id="14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15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"_Toc383076411"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noProof/>
                <w:lang w:val="en-US"/>
                <w14:ligatures w14:val="historicalDiscretional"/>
                <w14:numForm w14:val="oldStyle"/>
                <w14:stylisticSets>
                  <w14:styleSet w14:id="1"/>
                </w14:stylisticSets>
                <w14:cntxtAlts/>
              </w:rPr>
              <w:t>Specification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_Toc383076411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6" w:author="Rechistov, Grigory" w:date="2014-03-20T10:57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41528D69" w14:textId="77777777" w:rsidR="009C6717" w:rsidRDefault="009C6717">
          <w:pPr>
            <w:pStyle w:val="TOC2"/>
            <w:tabs>
              <w:tab w:val="right" w:leader="dot" w:pos="7586"/>
            </w:tabs>
            <w:rPr>
              <w:ins w:id="17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18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"_Toc383076412"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noProof/>
                <w:lang w:val="en-US"/>
              </w:rPr>
              <w:t>Converter to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_Toc383076412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9" w:author="Rechistov, Grigory" w:date="2014-03-20T10:57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1707DBE0" w14:textId="77777777" w:rsidR="009C6717" w:rsidRDefault="009C6717">
          <w:pPr>
            <w:pStyle w:val="TOC2"/>
            <w:tabs>
              <w:tab w:val="right" w:leader="dot" w:pos="7586"/>
            </w:tabs>
            <w:rPr>
              <w:ins w:id="20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21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"_Toc383076413"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noProof/>
                <w:lang w:val="en-US"/>
              </w:rPr>
              <w:t>Example of Input Specification and Generated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_Toc383076413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2" w:author="Rechistov, Grigory" w:date="2014-03-20T10:57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238AD4FA" w14:textId="77777777" w:rsidR="009C6717" w:rsidRDefault="009C6717">
          <w:pPr>
            <w:pStyle w:val="TOC1"/>
            <w:tabs>
              <w:tab w:val="right" w:leader="dot" w:pos="7586"/>
            </w:tabs>
            <w:rPr>
              <w:ins w:id="23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24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"_Toc383076414"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noProof/>
                <w:lang w:val="en-US"/>
                <w14:ligatures w14:val="historicalDiscretional"/>
                <w14:numForm w14:val="oldStyle"/>
                <w14:stylisticSets>
                  <w14:styleSet w14:id="1"/>
                </w14:stylisticSets>
                <w14:cntxtAlts/>
              </w:rPr>
              <w:t>Simulation Algorithm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_Toc383076414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5" w:author="Rechistov, Grigory" w:date="2014-03-20T10:57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201941EE" w14:textId="77777777" w:rsidR="009C6717" w:rsidRDefault="009C6717">
          <w:pPr>
            <w:pStyle w:val="TOC1"/>
            <w:tabs>
              <w:tab w:val="right" w:leader="dot" w:pos="7586"/>
            </w:tabs>
            <w:rPr>
              <w:ins w:id="26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27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"_Toc383076415"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noProof/>
                <w:lang w:val="en-US"/>
              </w:rPr>
              <w:t>Use Case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_Toc383076415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8" w:author="Rechistov, Grigory" w:date="2014-03-20T10:57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04030967" w14:textId="77777777" w:rsidR="009C6717" w:rsidRDefault="009C6717">
          <w:pPr>
            <w:pStyle w:val="TOC2"/>
            <w:tabs>
              <w:tab w:val="right" w:leader="dot" w:pos="7586"/>
            </w:tabs>
            <w:rPr>
              <w:ins w:id="29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30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"_Toc383076416"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noProof/>
                <w:lang w:val="en-US"/>
              </w:rPr>
              <w:t xml:space="preserve">Adjusting </w:t>
            </w:r>
            <w:r w:rsidRPr="007E46DD">
              <w:rPr>
                <w:rStyle w:val="Hyperlink"/>
                <w:smallCaps/>
                <w:noProof/>
                <w:lang w:val="en-US"/>
              </w:rPr>
              <w:t>cpuid</w:t>
            </w:r>
            <w:r w:rsidRPr="007E46DD">
              <w:rPr>
                <w:rStyle w:val="Hyperlink"/>
                <w:noProof/>
                <w:lang w:val="en-US"/>
              </w:rPr>
              <w:t xml:space="preserve"> Contents for a </w:t>
            </w:r>
            <w:r w:rsidRPr="007E46DD">
              <w:rPr>
                <w:rStyle w:val="Hyperlink"/>
                <w:smallCaps/>
                <w:noProof/>
                <w:lang w:val="en-US"/>
              </w:rPr>
              <w:t>cpu</w:t>
            </w:r>
            <w:r w:rsidRPr="007E46DD">
              <w:rPr>
                <w:rStyle w:val="Hyperlink"/>
                <w:noProof/>
                <w:lang w:val="en-US"/>
              </w:rPr>
              <w:t xml:space="preserve">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_Toc383076416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1" w:author="Rechistov, Grigory" w:date="2014-03-20T10:57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038C61E7" w14:textId="77777777" w:rsidR="009C6717" w:rsidRDefault="009C6717">
          <w:pPr>
            <w:pStyle w:val="TOC2"/>
            <w:tabs>
              <w:tab w:val="right" w:leader="dot" w:pos="7586"/>
            </w:tabs>
            <w:rPr>
              <w:ins w:id="32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33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"_Toc383076417"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noProof/>
                <w:lang w:val="en-US"/>
              </w:rPr>
              <w:t xml:space="preserve">Adding a New Feature that is Exposed Through a </w:t>
            </w:r>
            <w:r w:rsidRPr="007E46DD">
              <w:rPr>
                <w:rStyle w:val="Hyperlink"/>
                <w:smallCaps/>
                <w:noProof/>
                <w:lang w:val="en-US"/>
              </w:rPr>
              <w:t>cpuid</w:t>
            </w:r>
            <w:r w:rsidRPr="007E46DD">
              <w:rPr>
                <w:rStyle w:val="Hyperlink"/>
                <w:noProof/>
                <w:lang w:val="en-US"/>
              </w:rPr>
              <w:t xml:space="preserve"> Flag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_Toc383076417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4" w:author="Rechistov, Grigory" w:date="2014-03-20T10:57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3B949836" w14:textId="77777777" w:rsidR="009C6717" w:rsidRDefault="009C6717">
          <w:pPr>
            <w:pStyle w:val="TOC2"/>
            <w:tabs>
              <w:tab w:val="right" w:leader="dot" w:pos="7586"/>
            </w:tabs>
            <w:rPr>
              <w:ins w:id="35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36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"_Toc383076418"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noProof/>
                <w:lang w:val="en-US"/>
              </w:rPr>
              <w:t xml:space="preserve">Adding a New </w:t>
            </w:r>
            <w:r w:rsidRPr="007E46DD">
              <w:rPr>
                <w:rStyle w:val="Hyperlink"/>
                <w:smallCaps/>
                <w:noProof/>
                <w:lang w:val="en-US"/>
              </w:rPr>
              <w:t>cpu</w:t>
            </w:r>
            <w:r w:rsidRPr="007E46DD">
              <w:rPr>
                <w:rStyle w:val="Hyperlink"/>
                <w:noProof/>
                <w:lang w:val="en-US"/>
              </w:rPr>
              <w:t xml:space="preserve">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_Toc383076418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7" w:author="Rechistov, Grigory" w:date="2014-03-20T10:57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4EA0196C" w14:textId="77777777" w:rsidR="009C6717" w:rsidRDefault="009C6717">
          <w:pPr>
            <w:pStyle w:val="TOC2"/>
            <w:tabs>
              <w:tab w:val="right" w:leader="dot" w:pos="7586"/>
            </w:tabs>
            <w:rPr>
              <w:ins w:id="38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39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"_Toc383076419"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noProof/>
                <w:lang w:val="en-US"/>
              </w:rPr>
              <w:t xml:space="preserve">Override a </w:t>
            </w:r>
            <w:r w:rsidRPr="007E46DD">
              <w:rPr>
                <w:rStyle w:val="Hyperlink"/>
                <w:smallCaps/>
                <w:noProof/>
                <w:lang w:val="en-US"/>
              </w:rPr>
              <w:t>cpuid</w:t>
            </w:r>
            <w:r w:rsidRPr="007E46DD">
              <w:rPr>
                <w:rStyle w:val="Hyperlink"/>
                <w:noProof/>
                <w:lang w:val="en-US"/>
              </w:rPr>
              <w:t xml:space="preserve"> Field from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_Toc383076419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0" w:author="Rechistov, Grigory" w:date="2014-03-20T10:57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6EFC1AD9" w14:textId="77777777" w:rsidR="009C6717" w:rsidRDefault="009C6717">
          <w:pPr>
            <w:pStyle w:val="TOC2"/>
            <w:tabs>
              <w:tab w:val="right" w:leader="dot" w:pos="7586"/>
            </w:tabs>
            <w:rPr>
              <w:ins w:id="41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42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"_Toc383076420"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noProof/>
                <w:lang w:val="en-US"/>
              </w:rPr>
              <w:t xml:space="preserve">Override a Complete </w:t>
            </w:r>
            <w:r w:rsidRPr="007E46DD">
              <w:rPr>
                <w:rStyle w:val="Hyperlink"/>
                <w:smallCaps/>
                <w:noProof/>
                <w:lang w:val="en-US"/>
              </w:rPr>
              <w:t>cpuid</w:t>
            </w:r>
            <w:r w:rsidRPr="007E46DD">
              <w:rPr>
                <w:rStyle w:val="Hyperlink"/>
                <w:noProof/>
                <w:lang w:val="en-US"/>
              </w:rPr>
              <w:t xml:space="preserve"> Leaf/Subleaf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_Toc383076420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3" w:author="Rechistov, Grigory" w:date="2014-03-20T10:57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589EF622" w14:textId="77777777" w:rsidR="009C6717" w:rsidRDefault="009C6717">
          <w:pPr>
            <w:pStyle w:val="TOC2"/>
            <w:tabs>
              <w:tab w:val="right" w:leader="dot" w:pos="7586"/>
            </w:tabs>
            <w:rPr>
              <w:ins w:id="44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45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"_Toc383076421"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noProof/>
                <w:lang w:val="en-US"/>
              </w:rPr>
              <w:t xml:space="preserve">Print </w:t>
            </w:r>
            <w:r w:rsidRPr="007E46DD">
              <w:rPr>
                <w:rStyle w:val="Hyperlink"/>
                <w:smallCaps/>
                <w:noProof/>
                <w:lang w:val="en-US"/>
              </w:rPr>
              <w:t>cpuid</w:t>
            </w:r>
            <w:r w:rsidRPr="007E46DD">
              <w:rPr>
                <w:rStyle w:val="Hyperlink"/>
                <w:noProof/>
                <w:lang w:val="en-US"/>
              </w:rPr>
              <w:t xml:space="preserve">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_Toc383076421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6" w:author="Rechistov, Grigory" w:date="2014-03-20T10:57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65556791" w14:textId="77777777" w:rsidR="009C6717" w:rsidRDefault="009C6717">
          <w:pPr>
            <w:pStyle w:val="TOC1"/>
            <w:tabs>
              <w:tab w:val="right" w:leader="dot" w:pos="7586"/>
            </w:tabs>
            <w:rPr>
              <w:ins w:id="47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48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"_Toc383076422"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noProof/>
                <w:lang w:val="en-US"/>
              </w:rPr>
              <w:t>Expected Source Code adjustments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_Toc383076422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9" w:author="Rechistov, Grigory" w:date="2014-03-20T10:57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18731120" w14:textId="77777777" w:rsidR="009C6717" w:rsidRDefault="009C6717">
          <w:pPr>
            <w:pStyle w:val="TOC1"/>
            <w:tabs>
              <w:tab w:val="right" w:leader="dot" w:pos="7586"/>
            </w:tabs>
            <w:rPr>
              <w:ins w:id="50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51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"_Toc383076423"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smallCaps/>
                <w:noProof/>
                <w:lang w:val="en-US"/>
              </w:rPr>
              <w:t>ebnf</w:t>
            </w:r>
            <w:r w:rsidRPr="007E46DD">
              <w:rPr>
                <w:rStyle w:val="Hyperlink"/>
                <w:noProof/>
                <w:lang w:val="en-US"/>
              </w:rPr>
              <w:t xml:space="preserve"> Specification of the Model List File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_Toc383076423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2" w:author="Rechistov, Grigory" w:date="2014-03-20T10:57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1164BE3D" w14:textId="77777777" w:rsidR="009C6717" w:rsidRDefault="009C6717">
          <w:pPr>
            <w:pStyle w:val="TOC1"/>
            <w:tabs>
              <w:tab w:val="right" w:leader="dot" w:pos="7586"/>
            </w:tabs>
            <w:rPr>
              <w:ins w:id="53" w:author="Rechistov, Grigory" w:date="2014-03-20T10:57:00Z"/>
              <w:rFonts w:eastAsiaTheme="minorEastAsia"/>
              <w:noProof/>
              <w:sz w:val="22"/>
              <w:lang w:eastAsia="ru-RU"/>
            </w:rPr>
          </w:pPr>
          <w:ins w:id="54" w:author="Rechistov, Grigory" w:date="2014-03-20T10:57:00Z">
            <w:r w:rsidRPr="007E46DD">
              <w:rPr>
                <w:rStyle w:val="Hyperlink"/>
                <w:noProof/>
              </w:rPr>
              <w:fldChar w:fldCharType="begin"/>
            </w:r>
            <w:r w:rsidRPr="007E4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"_Toc383076424"</w:instrText>
            </w:r>
            <w:r w:rsidRPr="007E46DD">
              <w:rPr>
                <w:rStyle w:val="Hyperlink"/>
                <w:noProof/>
              </w:rPr>
              <w:instrText xml:space="preserve"> </w:instrText>
            </w:r>
            <w:r w:rsidRPr="007E46DD">
              <w:rPr>
                <w:rStyle w:val="Hyperlink"/>
                <w:noProof/>
              </w:rPr>
            </w:r>
            <w:r w:rsidRPr="007E46DD">
              <w:rPr>
                <w:rStyle w:val="Hyperlink"/>
                <w:noProof/>
              </w:rPr>
              <w:fldChar w:fldCharType="separate"/>
            </w:r>
            <w:r w:rsidRPr="007E46DD">
              <w:rPr>
                <w:rStyle w:val="Hyperlink"/>
                <w:noProof/>
                <w:lang w:val="en-US"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_Toc383076424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5" w:author="Rechistov, Grigory" w:date="2014-03-20T10:57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7E46DD">
              <w:rPr>
                <w:rStyle w:val="Hyperlink"/>
                <w:noProof/>
              </w:rPr>
              <w:fldChar w:fldCharType="end"/>
            </w:r>
          </w:ins>
        </w:p>
        <w:p w14:paraId="41875A20" w14:textId="77777777" w:rsidR="0010419D" w:rsidDel="009C6717" w:rsidRDefault="0010419D">
          <w:pPr>
            <w:pStyle w:val="TOC1"/>
            <w:tabs>
              <w:tab w:val="right" w:leader="dot" w:pos="7586"/>
            </w:tabs>
            <w:rPr>
              <w:del w:id="56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57" w:author="Rechistov, Grigory" w:date="2014-03-20T10:57:00Z">
            <w:r w:rsidRPr="009C6717" w:rsidDel="009C6717">
              <w:rPr>
                <w:rStyle w:val="Hyperlink"/>
                <w:noProof/>
                <w:lang w:val="en-US"/>
                <w14:ligatures w14:val="historicalDiscretional"/>
                <w14:numForm w14:val="oldStyle"/>
                <w14:stylisticSets>
                  <w14:styleSet w14:id="1"/>
                </w14:stylisticSets>
                <w14:cntxtAlts/>
                <w:rPrChange w:id="58" w:author="Rechistov, Grigory" w:date="2014-03-20T10:57:00Z">
                  <w:rPr>
                    <w:rStyle w:val="Hyperlink"/>
                    <w:noProof/>
                    <w:lang w:val="en-US"/>
                    <w14:ligatures w14:val="historicalDiscretional"/>
                    <w14:numForm w14:val="oldStyle"/>
                    <w14:stylisticSets>
                      <w14:styleSet w14:id="1"/>
                    </w14:stylisticSets>
                    <w14:cntxtAlts/>
                  </w:rPr>
                </w:rPrChange>
              </w:rPr>
              <w:delText>Introduction</w:delText>
            </w:r>
            <w:r w:rsidDel="009C6717">
              <w:rPr>
                <w:noProof/>
                <w:webHidden/>
              </w:rPr>
              <w:tab/>
              <w:delText>1</w:delText>
            </w:r>
          </w:del>
        </w:p>
        <w:p w14:paraId="009946E9" w14:textId="77777777" w:rsidR="0010419D" w:rsidDel="009C6717" w:rsidRDefault="0010419D">
          <w:pPr>
            <w:pStyle w:val="TOC1"/>
            <w:tabs>
              <w:tab w:val="right" w:leader="dot" w:pos="7586"/>
            </w:tabs>
            <w:rPr>
              <w:del w:id="59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60" w:author="Rechistov, Grigory" w:date="2014-03-20T10:57:00Z">
            <w:r w:rsidRPr="009C6717" w:rsidDel="009C6717">
              <w:rPr>
                <w:rStyle w:val="Hyperlink"/>
                <w:noProof/>
                <w:lang w:val="en-US"/>
                <w14:ligatures w14:val="historicalDiscretional"/>
                <w14:numForm w14:val="oldStyle"/>
                <w14:stylisticSets>
                  <w14:styleSet w14:id="1"/>
                </w14:stylisticSets>
                <w14:cntxtAlts/>
                <w:rPrChange w:id="61" w:author="Rechistov, Grigory" w:date="2014-03-20T10:57:00Z">
                  <w:rPr>
                    <w:rStyle w:val="Hyperlink"/>
                    <w:noProof/>
                    <w:lang w:val="en-US"/>
                    <w14:ligatures w14:val="historicalDiscretional"/>
                    <w14:numForm w14:val="oldStyle"/>
                    <w14:stylisticSets>
                      <w14:styleSet w14:id="1"/>
                    </w14:stylisticSets>
                    <w14:cntxtAlts/>
                  </w:rPr>
                </w:rPrChange>
              </w:rPr>
              <w:delText>Requirements</w:delText>
            </w:r>
            <w:r w:rsidDel="009C6717">
              <w:rPr>
                <w:noProof/>
                <w:webHidden/>
              </w:rPr>
              <w:tab/>
              <w:delText>1</w:delText>
            </w:r>
          </w:del>
        </w:p>
        <w:p w14:paraId="1341FE7D" w14:textId="77777777" w:rsidR="0010419D" w:rsidDel="009C6717" w:rsidRDefault="0010419D">
          <w:pPr>
            <w:pStyle w:val="TOC2"/>
            <w:tabs>
              <w:tab w:val="right" w:leader="dot" w:pos="7586"/>
            </w:tabs>
            <w:rPr>
              <w:del w:id="62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63" w:author="Rechistov, Grigory" w:date="2014-03-20T10:57:00Z">
            <w:r w:rsidRPr="009C6717" w:rsidDel="009C6717">
              <w:rPr>
                <w:rStyle w:val="Hyperlink"/>
                <w:noProof/>
                <w:lang w:val="en-US"/>
                <w:rPrChange w:id="64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>Feedback after the first discussion</w:delText>
            </w:r>
            <w:r w:rsidDel="009C6717">
              <w:rPr>
                <w:noProof/>
                <w:webHidden/>
              </w:rPr>
              <w:tab/>
              <w:delText>2</w:delText>
            </w:r>
          </w:del>
        </w:p>
        <w:p w14:paraId="65CCAA78" w14:textId="77777777" w:rsidR="0010419D" w:rsidDel="009C6717" w:rsidRDefault="0010419D">
          <w:pPr>
            <w:pStyle w:val="TOC1"/>
            <w:tabs>
              <w:tab w:val="right" w:leader="dot" w:pos="7586"/>
            </w:tabs>
            <w:rPr>
              <w:del w:id="65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66" w:author="Rechistov, Grigory" w:date="2014-03-20T10:57:00Z">
            <w:r w:rsidRPr="009C6717" w:rsidDel="009C6717">
              <w:rPr>
                <w:rStyle w:val="Hyperlink"/>
                <w:noProof/>
                <w:lang w:val="en-US"/>
                <w14:ligatures w14:val="historicalDiscretional"/>
                <w14:numForm w14:val="oldStyle"/>
                <w14:stylisticSets>
                  <w14:styleSet w14:id="1"/>
                </w14:stylisticSets>
                <w14:cntxtAlts/>
                <w:rPrChange w:id="67" w:author="Rechistov, Grigory" w:date="2014-03-20T10:57:00Z">
                  <w:rPr>
                    <w:rStyle w:val="Hyperlink"/>
                    <w:noProof/>
                    <w:lang w:val="en-US"/>
                    <w14:ligatures w14:val="historicalDiscretional"/>
                    <w14:numForm w14:val="oldStyle"/>
                    <w14:stylisticSets>
                      <w14:styleSet w14:id="1"/>
                    </w14:stylisticSets>
                    <w14:cntxtAlts/>
                  </w:rPr>
                </w:rPrChange>
              </w:rPr>
              <w:delText>Solution</w:delText>
            </w:r>
            <w:r w:rsidDel="009C6717">
              <w:rPr>
                <w:noProof/>
                <w:webHidden/>
              </w:rPr>
              <w:tab/>
              <w:delText>2</w:delText>
            </w:r>
          </w:del>
        </w:p>
        <w:p w14:paraId="77B4B79D" w14:textId="77777777" w:rsidR="0010419D" w:rsidDel="009C6717" w:rsidRDefault="0010419D">
          <w:pPr>
            <w:pStyle w:val="TOC2"/>
            <w:tabs>
              <w:tab w:val="right" w:leader="dot" w:pos="7586"/>
            </w:tabs>
            <w:rPr>
              <w:del w:id="68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69" w:author="Rechistov, Grigory" w:date="2014-03-20T10:57:00Z">
            <w:r w:rsidRPr="009C6717" w:rsidDel="009C6717">
              <w:rPr>
                <w:rStyle w:val="Hyperlink"/>
                <w:noProof/>
                <w:lang w:val="en-US"/>
                <w14:ligatures w14:val="historicalDiscretional"/>
                <w14:numForm w14:val="oldStyle"/>
                <w14:stylisticSets>
                  <w14:styleSet w14:id="1"/>
                </w14:stylisticSets>
                <w14:cntxtAlts/>
                <w:rPrChange w:id="70" w:author="Rechistov, Grigory" w:date="2014-03-20T10:57:00Z">
                  <w:rPr>
                    <w:rStyle w:val="Hyperlink"/>
                    <w:noProof/>
                    <w:lang w:val="en-US"/>
                    <w14:ligatures w14:val="historicalDiscretional"/>
                    <w14:numForm w14:val="oldStyle"/>
                    <w14:stylisticSets>
                      <w14:styleSet w14:id="1"/>
                    </w14:stylisticSets>
                    <w14:cntxtAlts/>
                  </w:rPr>
                </w:rPrChange>
              </w:rPr>
              <w:delText>Specification Language</w:delText>
            </w:r>
            <w:r w:rsidDel="009C6717">
              <w:rPr>
                <w:noProof/>
                <w:webHidden/>
              </w:rPr>
              <w:tab/>
              <w:delText>2</w:delText>
            </w:r>
          </w:del>
        </w:p>
        <w:p w14:paraId="6AF4E77C" w14:textId="77777777" w:rsidR="0010419D" w:rsidDel="009C6717" w:rsidRDefault="0010419D">
          <w:pPr>
            <w:pStyle w:val="TOC2"/>
            <w:tabs>
              <w:tab w:val="right" w:leader="dot" w:pos="7586"/>
            </w:tabs>
            <w:rPr>
              <w:del w:id="71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72" w:author="Rechistov, Grigory" w:date="2014-03-20T10:57:00Z">
            <w:r w:rsidRPr="009C6717" w:rsidDel="009C6717">
              <w:rPr>
                <w:rStyle w:val="Hyperlink"/>
                <w:noProof/>
                <w:lang w:val="en-US"/>
                <w:rPrChange w:id="73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>Converter to C</w:delText>
            </w:r>
            <w:r w:rsidDel="009C6717">
              <w:rPr>
                <w:noProof/>
                <w:webHidden/>
              </w:rPr>
              <w:tab/>
              <w:delText>3</w:delText>
            </w:r>
          </w:del>
        </w:p>
        <w:p w14:paraId="50617E27" w14:textId="77777777" w:rsidR="0010419D" w:rsidDel="009C6717" w:rsidRDefault="0010419D">
          <w:pPr>
            <w:pStyle w:val="TOC2"/>
            <w:tabs>
              <w:tab w:val="right" w:leader="dot" w:pos="7586"/>
            </w:tabs>
            <w:rPr>
              <w:del w:id="74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75" w:author="Rechistov, Grigory" w:date="2014-03-20T10:57:00Z">
            <w:r w:rsidRPr="009C6717" w:rsidDel="009C6717">
              <w:rPr>
                <w:rStyle w:val="Hyperlink"/>
                <w:noProof/>
                <w:lang w:val="en-US"/>
                <w:rPrChange w:id="76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>Example of Input Specification and Generated Code</w:delText>
            </w:r>
            <w:r w:rsidDel="009C6717">
              <w:rPr>
                <w:noProof/>
                <w:webHidden/>
              </w:rPr>
              <w:tab/>
              <w:delText>4</w:delText>
            </w:r>
          </w:del>
        </w:p>
        <w:p w14:paraId="47316C9E" w14:textId="77777777" w:rsidR="0010419D" w:rsidDel="009C6717" w:rsidRDefault="0010419D">
          <w:pPr>
            <w:pStyle w:val="TOC1"/>
            <w:tabs>
              <w:tab w:val="right" w:leader="dot" w:pos="7586"/>
            </w:tabs>
            <w:rPr>
              <w:del w:id="77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78" w:author="Rechistov, Grigory" w:date="2014-03-20T10:57:00Z">
            <w:r w:rsidRPr="009C6717" w:rsidDel="009C6717">
              <w:rPr>
                <w:rStyle w:val="Hyperlink"/>
                <w:noProof/>
                <w:lang w:val="en-US"/>
                <w14:ligatures w14:val="historicalDiscretional"/>
                <w14:numForm w14:val="oldStyle"/>
                <w14:stylisticSets>
                  <w14:styleSet w14:id="1"/>
                </w14:stylisticSets>
                <w14:cntxtAlts/>
                <w:rPrChange w:id="79" w:author="Rechistov, Grigory" w:date="2014-03-20T10:57:00Z">
                  <w:rPr>
                    <w:rStyle w:val="Hyperlink"/>
                    <w:noProof/>
                    <w:lang w:val="en-US"/>
                    <w14:ligatures w14:val="historicalDiscretional"/>
                    <w14:numForm w14:val="oldStyle"/>
                    <w14:stylisticSets>
                      <w14:styleSet w14:id="1"/>
                    </w14:stylisticSets>
                    <w14:cntxtAlts/>
                  </w:rPr>
                </w:rPrChange>
              </w:rPr>
              <w:delText>Simulation Algorithm Details</w:delText>
            </w:r>
            <w:r w:rsidDel="009C6717">
              <w:rPr>
                <w:noProof/>
                <w:webHidden/>
              </w:rPr>
              <w:tab/>
              <w:delText>5</w:delText>
            </w:r>
          </w:del>
        </w:p>
        <w:p w14:paraId="4E20CA0E" w14:textId="77777777" w:rsidR="0010419D" w:rsidDel="009C6717" w:rsidRDefault="0010419D">
          <w:pPr>
            <w:pStyle w:val="TOC1"/>
            <w:tabs>
              <w:tab w:val="right" w:leader="dot" w:pos="7586"/>
            </w:tabs>
            <w:rPr>
              <w:del w:id="80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81" w:author="Rechistov, Grigory" w:date="2014-03-20T10:57:00Z">
            <w:r w:rsidRPr="009C6717" w:rsidDel="009C6717">
              <w:rPr>
                <w:rStyle w:val="Hyperlink"/>
                <w:noProof/>
                <w:lang w:val="en-US"/>
                <w:rPrChange w:id="82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>Use Case Examples</w:delText>
            </w:r>
            <w:r w:rsidDel="009C6717">
              <w:rPr>
                <w:noProof/>
                <w:webHidden/>
              </w:rPr>
              <w:tab/>
              <w:delText>5</w:delText>
            </w:r>
          </w:del>
        </w:p>
        <w:p w14:paraId="5AF46110" w14:textId="77777777" w:rsidR="0010419D" w:rsidDel="009C6717" w:rsidRDefault="0010419D">
          <w:pPr>
            <w:pStyle w:val="TOC2"/>
            <w:tabs>
              <w:tab w:val="right" w:leader="dot" w:pos="7586"/>
            </w:tabs>
            <w:rPr>
              <w:del w:id="83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84" w:author="Rechistov, Grigory" w:date="2014-03-20T10:57:00Z">
            <w:r w:rsidRPr="009C6717" w:rsidDel="009C6717">
              <w:rPr>
                <w:rStyle w:val="Hyperlink"/>
                <w:noProof/>
                <w:lang w:val="en-US"/>
                <w:rPrChange w:id="85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 xml:space="preserve">Adjusting </w:delText>
            </w:r>
            <w:r w:rsidRPr="009C6717" w:rsidDel="009C6717">
              <w:rPr>
                <w:rStyle w:val="Hyperlink"/>
                <w:smallCaps/>
                <w:noProof/>
                <w:lang w:val="en-US"/>
                <w:rPrChange w:id="86" w:author="Rechistov, Grigory" w:date="2014-03-20T10:57:00Z">
                  <w:rPr>
                    <w:rStyle w:val="Hyperlink"/>
                    <w:smallCaps/>
                    <w:noProof/>
                    <w:lang w:val="en-US"/>
                  </w:rPr>
                </w:rPrChange>
              </w:rPr>
              <w:delText>cpuid</w:delText>
            </w:r>
            <w:r w:rsidRPr="009C6717" w:rsidDel="009C6717">
              <w:rPr>
                <w:rStyle w:val="Hyperlink"/>
                <w:noProof/>
                <w:lang w:val="en-US"/>
                <w:rPrChange w:id="87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 xml:space="preserve"> Contents for a </w:delText>
            </w:r>
            <w:r w:rsidRPr="009C6717" w:rsidDel="009C6717">
              <w:rPr>
                <w:rStyle w:val="Hyperlink"/>
                <w:smallCaps/>
                <w:noProof/>
                <w:lang w:val="en-US"/>
                <w:rPrChange w:id="88" w:author="Rechistov, Grigory" w:date="2014-03-20T10:57:00Z">
                  <w:rPr>
                    <w:rStyle w:val="Hyperlink"/>
                    <w:smallCaps/>
                    <w:noProof/>
                    <w:lang w:val="en-US"/>
                  </w:rPr>
                </w:rPrChange>
              </w:rPr>
              <w:delText>cpu</w:delText>
            </w:r>
            <w:r w:rsidRPr="009C6717" w:rsidDel="009C6717">
              <w:rPr>
                <w:rStyle w:val="Hyperlink"/>
                <w:noProof/>
                <w:lang w:val="en-US"/>
                <w:rPrChange w:id="89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 xml:space="preserve"> Model</w:delText>
            </w:r>
            <w:r w:rsidDel="009C6717">
              <w:rPr>
                <w:noProof/>
                <w:webHidden/>
              </w:rPr>
              <w:tab/>
              <w:delText>5</w:delText>
            </w:r>
          </w:del>
        </w:p>
        <w:p w14:paraId="6C3C84D1" w14:textId="77777777" w:rsidR="0010419D" w:rsidDel="009C6717" w:rsidRDefault="0010419D">
          <w:pPr>
            <w:pStyle w:val="TOC2"/>
            <w:tabs>
              <w:tab w:val="right" w:leader="dot" w:pos="7586"/>
            </w:tabs>
            <w:rPr>
              <w:del w:id="90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91" w:author="Rechistov, Grigory" w:date="2014-03-20T10:57:00Z">
            <w:r w:rsidRPr="009C6717" w:rsidDel="009C6717">
              <w:rPr>
                <w:rStyle w:val="Hyperlink"/>
                <w:noProof/>
                <w:lang w:val="en-US"/>
                <w:rPrChange w:id="92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 xml:space="preserve">Adding a New Feature that is Exposed Through a </w:delText>
            </w:r>
            <w:r w:rsidRPr="009C6717" w:rsidDel="009C6717">
              <w:rPr>
                <w:rStyle w:val="Hyperlink"/>
                <w:smallCaps/>
                <w:noProof/>
                <w:lang w:val="en-US"/>
                <w:rPrChange w:id="93" w:author="Rechistov, Grigory" w:date="2014-03-20T10:57:00Z">
                  <w:rPr>
                    <w:rStyle w:val="Hyperlink"/>
                    <w:smallCaps/>
                    <w:noProof/>
                    <w:lang w:val="en-US"/>
                  </w:rPr>
                </w:rPrChange>
              </w:rPr>
              <w:delText>cpuid</w:delText>
            </w:r>
            <w:r w:rsidRPr="009C6717" w:rsidDel="009C6717">
              <w:rPr>
                <w:rStyle w:val="Hyperlink"/>
                <w:noProof/>
                <w:lang w:val="en-US"/>
                <w:rPrChange w:id="94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 xml:space="preserve"> Flag</w:delText>
            </w:r>
            <w:r w:rsidDel="009C6717">
              <w:rPr>
                <w:noProof/>
                <w:webHidden/>
              </w:rPr>
              <w:tab/>
              <w:delText>6</w:delText>
            </w:r>
          </w:del>
        </w:p>
        <w:p w14:paraId="68C0363E" w14:textId="77777777" w:rsidR="0010419D" w:rsidDel="009C6717" w:rsidRDefault="0010419D">
          <w:pPr>
            <w:pStyle w:val="TOC2"/>
            <w:tabs>
              <w:tab w:val="right" w:leader="dot" w:pos="7586"/>
            </w:tabs>
            <w:rPr>
              <w:del w:id="95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96" w:author="Rechistov, Grigory" w:date="2014-03-20T10:57:00Z">
            <w:r w:rsidRPr="009C6717" w:rsidDel="009C6717">
              <w:rPr>
                <w:rStyle w:val="Hyperlink"/>
                <w:noProof/>
                <w:lang w:val="en-US"/>
                <w:rPrChange w:id="97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 xml:space="preserve">Adding a New </w:delText>
            </w:r>
            <w:r w:rsidRPr="009C6717" w:rsidDel="009C6717">
              <w:rPr>
                <w:rStyle w:val="Hyperlink"/>
                <w:smallCaps/>
                <w:noProof/>
                <w:lang w:val="en-US"/>
                <w:rPrChange w:id="98" w:author="Rechistov, Grigory" w:date="2014-03-20T10:57:00Z">
                  <w:rPr>
                    <w:rStyle w:val="Hyperlink"/>
                    <w:smallCaps/>
                    <w:noProof/>
                    <w:lang w:val="en-US"/>
                  </w:rPr>
                </w:rPrChange>
              </w:rPr>
              <w:delText>cpu</w:delText>
            </w:r>
            <w:r w:rsidRPr="009C6717" w:rsidDel="009C6717">
              <w:rPr>
                <w:rStyle w:val="Hyperlink"/>
                <w:noProof/>
                <w:lang w:val="en-US"/>
                <w:rPrChange w:id="99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 xml:space="preserve"> Model</w:delText>
            </w:r>
            <w:r w:rsidDel="009C6717">
              <w:rPr>
                <w:noProof/>
                <w:webHidden/>
              </w:rPr>
              <w:tab/>
              <w:delText>6</w:delText>
            </w:r>
          </w:del>
        </w:p>
        <w:p w14:paraId="30EDCD27" w14:textId="77777777" w:rsidR="0010419D" w:rsidDel="009C6717" w:rsidRDefault="0010419D">
          <w:pPr>
            <w:pStyle w:val="TOC2"/>
            <w:tabs>
              <w:tab w:val="right" w:leader="dot" w:pos="7586"/>
            </w:tabs>
            <w:rPr>
              <w:del w:id="100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101" w:author="Rechistov, Grigory" w:date="2014-03-20T10:57:00Z">
            <w:r w:rsidRPr="009C6717" w:rsidDel="009C6717">
              <w:rPr>
                <w:rStyle w:val="Hyperlink"/>
                <w:noProof/>
                <w:lang w:val="en-US"/>
                <w:rPrChange w:id="102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 xml:space="preserve">Override a </w:delText>
            </w:r>
            <w:r w:rsidRPr="009C6717" w:rsidDel="009C6717">
              <w:rPr>
                <w:rStyle w:val="Hyperlink"/>
                <w:smallCaps/>
                <w:noProof/>
                <w:lang w:val="en-US"/>
                <w:rPrChange w:id="103" w:author="Rechistov, Grigory" w:date="2014-03-20T10:57:00Z">
                  <w:rPr>
                    <w:rStyle w:val="Hyperlink"/>
                    <w:smallCaps/>
                    <w:noProof/>
                    <w:lang w:val="en-US"/>
                  </w:rPr>
                </w:rPrChange>
              </w:rPr>
              <w:delText>cpuid</w:delText>
            </w:r>
            <w:r w:rsidRPr="009C6717" w:rsidDel="009C6717">
              <w:rPr>
                <w:rStyle w:val="Hyperlink"/>
                <w:noProof/>
                <w:lang w:val="en-US"/>
                <w:rPrChange w:id="104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 xml:space="preserve"> Field from Script</w:delText>
            </w:r>
            <w:r w:rsidDel="009C6717">
              <w:rPr>
                <w:noProof/>
                <w:webHidden/>
              </w:rPr>
              <w:tab/>
              <w:delText>7</w:delText>
            </w:r>
          </w:del>
        </w:p>
        <w:p w14:paraId="2DE428D6" w14:textId="77777777" w:rsidR="0010419D" w:rsidDel="009C6717" w:rsidRDefault="0010419D">
          <w:pPr>
            <w:pStyle w:val="TOC2"/>
            <w:tabs>
              <w:tab w:val="right" w:leader="dot" w:pos="7586"/>
            </w:tabs>
            <w:rPr>
              <w:del w:id="105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106" w:author="Rechistov, Grigory" w:date="2014-03-20T10:57:00Z">
            <w:r w:rsidRPr="009C6717" w:rsidDel="009C6717">
              <w:rPr>
                <w:rStyle w:val="Hyperlink"/>
                <w:noProof/>
                <w:lang w:val="en-US"/>
                <w:rPrChange w:id="107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 xml:space="preserve">Override a Complete </w:delText>
            </w:r>
            <w:r w:rsidRPr="009C6717" w:rsidDel="009C6717">
              <w:rPr>
                <w:rStyle w:val="Hyperlink"/>
                <w:smallCaps/>
                <w:noProof/>
                <w:lang w:val="en-US"/>
                <w:rPrChange w:id="108" w:author="Rechistov, Grigory" w:date="2014-03-20T10:57:00Z">
                  <w:rPr>
                    <w:rStyle w:val="Hyperlink"/>
                    <w:smallCaps/>
                    <w:noProof/>
                    <w:lang w:val="en-US"/>
                  </w:rPr>
                </w:rPrChange>
              </w:rPr>
              <w:delText>cpuid</w:delText>
            </w:r>
            <w:r w:rsidRPr="009C6717" w:rsidDel="009C6717">
              <w:rPr>
                <w:rStyle w:val="Hyperlink"/>
                <w:noProof/>
                <w:lang w:val="en-US"/>
                <w:rPrChange w:id="109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 xml:space="preserve"> Leaf/Subleaf</w:delText>
            </w:r>
            <w:r w:rsidDel="009C6717">
              <w:rPr>
                <w:noProof/>
                <w:webHidden/>
              </w:rPr>
              <w:tab/>
              <w:delText>7</w:delText>
            </w:r>
          </w:del>
        </w:p>
        <w:p w14:paraId="24FF6127" w14:textId="77777777" w:rsidR="0010419D" w:rsidDel="009C6717" w:rsidRDefault="0010419D">
          <w:pPr>
            <w:pStyle w:val="TOC2"/>
            <w:tabs>
              <w:tab w:val="right" w:leader="dot" w:pos="7586"/>
            </w:tabs>
            <w:rPr>
              <w:del w:id="110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111" w:author="Rechistov, Grigory" w:date="2014-03-20T10:57:00Z">
            <w:r w:rsidRPr="009C6717" w:rsidDel="009C6717">
              <w:rPr>
                <w:rStyle w:val="Hyperlink"/>
                <w:noProof/>
                <w:lang w:val="en-US"/>
                <w:rPrChange w:id="112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 xml:space="preserve">Print </w:delText>
            </w:r>
            <w:r w:rsidRPr="009C6717" w:rsidDel="009C6717">
              <w:rPr>
                <w:rStyle w:val="Hyperlink"/>
                <w:smallCaps/>
                <w:noProof/>
                <w:lang w:val="en-US"/>
                <w:rPrChange w:id="113" w:author="Rechistov, Grigory" w:date="2014-03-20T10:57:00Z">
                  <w:rPr>
                    <w:rStyle w:val="Hyperlink"/>
                    <w:smallCaps/>
                    <w:noProof/>
                    <w:lang w:val="en-US"/>
                  </w:rPr>
                </w:rPrChange>
              </w:rPr>
              <w:delText>cpuid</w:delText>
            </w:r>
            <w:r w:rsidRPr="009C6717" w:rsidDel="009C6717">
              <w:rPr>
                <w:rStyle w:val="Hyperlink"/>
                <w:noProof/>
                <w:lang w:val="en-US"/>
                <w:rPrChange w:id="114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 xml:space="preserve"> Table</w:delText>
            </w:r>
            <w:r w:rsidDel="009C6717">
              <w:rPr>
                <w:noProof/>
                <w:webHidden/>
              </w:rPr>
              <w:tab/>
              <w:delText>7</w:delText>
            </w:r>
          </w:del>
        </w:p>
        <w:p w14:paraId="743ECC9D" w14:textId="77777777" w:rsidR="0010419D" w:rsidDel="009C6717" w:rsidRDefault="0010419D">
          <w:pPr>
            <w:pStyle w:val="TOC1"/>
            <w:tabs>
              <w:tab w:val="right" w:leader="dot" w:pos="7586"/>
            </w:tabs>
            <w:rPr>
              <w:del w:id="115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116" w:author="Rechistov, Grigory" w:date="2014-03-20T10:57:00Z">
            <w:r w:rsidRPr="009C6717" w:rsidDel="009C6717">
              <w:rPr>
                <w:rStyle w:val="Hyperlink"/>
                <w:noProof/>
                <w:lang w:val="en-US"/>
                <w:rPrChange w:id="117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>Expected Source Code adjustments</w:delText>
            </w:r>
            <w:r w:rsidDel="009C6717">
              <w:rPr>
                <w:noProof/>
                <w:webHidden/>
              </w:rPr>
              <w:tab/>
              <w:delText>7</w:delText>
            </w:r>
          </w:del>
        </w:p>
        <w:p w14:paraId="283C8CC3" w14:textId="77777777" w:rsidR="0010419D" w:rsidDel="009C6717" w:rsidRDefault="0010419D">
          <w:pPr>
            <w:pStyle w:val="TOC1"/>
            <w:tabs>
              <w:tab w:val="right" w:leader="dot" w:pos="7586"/>
            </w:tabs>
            <w:rPr>
              <w:del w:id="118" w:author="Rechistov, Grigory" w:date="2014-03-20T10:57:00Z"/>
              <w:rFonts w:eastAsiaTheme="minorEastAsia"/>
              <w:noProof/>
              <w:sz w:val="22"/>
              <w:lang w:eastAsia="ru-RU"/>
            </w:rPr>
          </w:pPr>
          <w:del w:id="119" w:author="Rechistov, Grigory" w:date="2014-03-20T10:57:00Z">
            <w:r w:rsidRPr="009C6717" w:rsidDel="009C6717">
              <w:rPr>
                <w:rStyle w:val="Hyperlink"/>
                <w:noProof/>
                <w:lang w:val="en-US"/>
                <w:rPrChange w:id="120" w:author="Rechistov, Grigory" w:date="2014-03-20T10:57:00Z">
                  <w:rPr>
                    <w:rStyle w:val="Hyperlink"/>
                    <w:noProof/>
                    <w:lang w:val="en-US"/>
                  </w:rPr>
                </w:rPrChange>
              </w:rPr>
              <w:delText>Notes</w:delText>
            </w:r>
            <w:r w:rsidDel="009C6717">
              <w:rPr>
                <w:noProof/>
                <w:webHidden/>
              </w:rPr>
              <w:tab/>
              <w:delText>8</w:delText>
            </w:r>
          </w:del>
        </w:p>
        <w:p w14:paraId="71B51A5D" w14:textId="77777777" w:rsidR="00DF71CB" w:rsidRDefault="0064666F" w:rsidP="00DF71CB">
          <w:pPr>
            <w:rPr>
              <w:b/>
              <w:bCs/>
              <w:noProof/>
            </w:rPr>
          </w:pPr>
          <w:r>
            <w:fldChar w:fldCharType="end"/>
          </w:r>
        </w:p>
      </w:sdtContent>
    </w:sdt>
    <w:p w14:paraId="4BC168CE" w14:textId="77777777" w:rsidR="008C61F6" w:rsidRPr="00843C9F" w:rsidRDefault="008C61F6" w:rsidP="008C61F6">
      <w:pPr>
        <w:pStyle w:val="Heading1"/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bookmarkStart w:id="121" w:name="_Toc383076407"/>
      <w:r w:rsidRPr="00843C9F"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Introduction</w:t>
      </w:r>
      <w:bookmarkEnd w:id="121"/>
    </w:p>
    <w:p w14:paraId="55DE8CF6" w14:textId="6CDEF85A" w:rsidR="006D3A63" w:rsidRPr="00843C9F" w:rsidRDefault="006D3A63" w:rsidP="006D3A63">
      <w:pP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r w:rsidRPr="00843C9F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These notes describe </w:t>
      </w:r>
      <w:r w:rsidR="002320F1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a </w:t>
      </w:r>
      <w:r w:rsidR="001F2AE2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new</w:t>
      </w:r>
      <w:r w:rsidR="001F2AE2" w:rsidRPr="00843C9F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</w:t>
      </w:r>
      <w:r w:rsidR="00A80753" w:rsidRPr="00843C9F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approach to the </w:t>
      </w:r>
      <w:r w:rsidR="005B26A6">
        <w:rPr>
          <w:rStyle w:val="SmallCapsAbbreviation"/>
        </w:rPr>
        <w:t>cpuid</w:t>
      </w:r>
      <w:r w:rsidR="003A274A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</w:t>
      </w:r>
      <w:r w:rsidR="00A80753" w:rsidRPr="00843C9F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simulation </w:t>
      </w:r>
      <w:r w:rsidR="00B06A63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in Simics </w:t>
      </w:r>
      <w:r w:rsidR="003A274A" w:rsidRPr="005B26A6">
        <w:rPr>
          <w:rStyle w:val="SmallCapsAbbreviation"/>
        </w:rPr>
        <w:t>ia</w:t>
      </w:r>
      <w:r w:rsidR="00B06A63" w:rsidRPr="005B26A6">
        <w:rPr>
          <w:rStyle w:val="SmallCapsAbbreviation"/>
        </w:rPr>
        <w:noBreakHyphen/>
      </w:r>
      <w:r w:rsidR="00A80753" w:rsidRPr="005B26A6">
        <w:rPr>
          <w:rStyle w:val="SmallCapsAbbreviation"/>
        </w:rPr>
        <w:t>32</w:t>
      </w:r>
      <w:r w:rsidR="00A80753" w:rsidRPr="00843C9F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</w:t>
      </w:r>
      <w:r w:rsidR="003A274A" w:rsidRPr="005B26A6">
        <w:rPr>
          <w:rStyle w:val="SmallCapsAbbreviation"/>
        </w:rPr>
        <w:t>cpu</w:t>
      </w:r>
      <w:r w:rsidR="00A80753" w:rsidRPr="00843C9F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models.</w:t>
      </w:r>
    </w:p>
    <w:p w14:paraId="55D2A94F" w14:textId="77777777" w:rsidR="008C61F6" w:rsidRPr="00843C9F" w:rsidRDefault="008C61F6" w:rsidP="008C61F6">
      <w:pPr>
        <w:pStyle w:val="Heading1"/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bookmarkStart w:id="122" w:name="_Toc383076408"/>
      <w:r w:rsidRPr="00843C9F"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Requirements</w:t>
      </w:r>
      <w:bookmarkEnd w:id="122"/>
    </w:p>
    <w:p w14:paraId="0DB623C7" w14:textId="022986F4" w:rsidR="00843C9F" w:rsidRPr="00843C9F" w:rsidRDefault="00843C9F" w:rsidP="00843C9F">
      <w:pP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r w:rsidRPr="00843C9F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The solution must fulfill several requirements</w:t>
      </w:r>
      <w:ins w:id="123" w:author="Rechistov, Grigory" w:date="2014-03-20T10:58:00Z">
        <w:r w:rsidR="009C6717">
          <w:rPr>
            <w:rFonts w:asciiTheme="majorHAnsi" w:hAnsiTheme="majorHAnsi"/>
            <w:lang w:val="en-US"/>
            <w14:ligatures w14:val="historicalDiscretional"/>
            <w14:numForm w14:val="oldStyle"/>
            <w14:stylisticSets>
              <w14:styleSet w14:id="1"/>
            </w14:stylisticSets>
            <w14:cntxtAlts/>
          </w:rPr>
          <w:t>.</w:t>
        </w:r>
      </w:ins>
      <w:del w:id="124" w:author="Rechistov, Grigory" w:date="2014-03-20T10:58:00Z">
        <w:r w:rsidRPr="00843C9F" w:rsidDel="009C6717">
          <w:rPr>
            <w:rFonts w:asciiTheme="majorHAnsi" w:hAnsiTheme="majorHAnsi"/>
            <w:lang w:val="en-US"/>
            <w14:ligatures w14:val="historicalDiscretional"/>
            <w14:numForm w14:val="oldStyle"/>
            <w14:stylisticSets>
              <w14:styleSet w14:id="1"/>
            </w14:stylisticSets>
            <w14:cntxtAlts/>
          </w:rPr>
          <w:delText>:</w:delText>
        </w:r>
        <w:r w:rsidDel="009C6717">
          <w:rPr>
            <w:rFonts w:asciiTheme="majorHAnsi" w:hAnsiTheme="majorHAnsi"/>
            <w:lang w:val="en-US"/>
            <w14:ligatures w14:val="historicalDiscretional"/>
            <w14:numForm w14:val="oldStyle"/>
            <w14:stylisticSets>
              <w14:styleSet w14:id="1"/>
            </w14:stylisticSets>
            <w14:cntxtAlts/>
          </w:rPr>
          <w:delText xml:space="preserve"> </w:delText>
        </w:r>
      </w:del>
    </w:p>
    <w:p w14:paraId="1F87483C" w14:textId="77777777" w:rsidR="00843C9F" w:rsidRDefault="00843C9F" w:rsidP="00843C9F">
      <w:pPr>
        <w:pStyle w:val="ListParagraph"/>
        <w:numPr>
          <w:ilvl w:val="0"/>
          <w:numId w:val="2"/>
        </w:numP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Being able to encode all </w:t>
      </w:r>
      <w:r w:rsidR="005B26A6">
        <w:rPr>
          <w:rStyle w:val="SmallCapsAbbreviation"/>
        </w:rPr>
        <w:t>cpuid</w:t>
      </w:r>
      <w:r w:rsidR="005B26A6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</w:t>
      </w: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leafs/subleaves</w:t>
      </w:r>
      <w:r w:rsidR="00E203CE" w:rsidRPr="00E203CE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.</w:t>
      </w:r>
    </w:p>
    <w:p w14:paraId="23EAEF74" w14:textId="77777777" w:rsidR="00843C9F" w:rsidRDefault="008A1F8A" w:rsidP="00843C9F">
      <w:pPr>
        <w:pStyle w:val="ListParagraph"/>
        <w:numPr>
          <w:ilvl w:val="0"/>
          <w:numId w:val="2"/>
        </w:numP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lastRenderedPageBreak/>
        <w:t>Support</w:t>
      </w:r>
      <w:r w:rsidR="00843C9F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dynamic nature of certain output bits of </w:t>
      </w:r>
      <w:r w:rsidR="005B26A6">
        <w:rPr>
          <w:rStyle w:val="SmallCapsAbbreviation"/>
        </w:rPr>
        <w:t>cpuid</w:t>
      </w:r>
      <w:r w:rsidR="00843C9F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result</w:t>
      </w:r>
      <w:r w:rsidR="00E203CE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.</w:t>
      </w:r>
    </w:p>
    <w:p w14:paraId="06F0FDD3" w14:textId="77777777" w:rsidR="00843C9F" w:rsidRDefault="00843C9F" w:rsidP="00843C9F">
      <w:pPr>
        <w:pStyle w:val="ListParagraph"/>
        <w:numPr>
          <w:ilvl w:val="0"/>
          <w:numId w:val="2"/>
        </w:numP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A</w:t>
      </w:r>
      <w:r w:rsidR="008A1F8A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llow</w:t>
      </w: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users </w:t>
      </w:r>
      <w:r w:rsidR="008A1F8A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to </w:t>
      </w: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override parts of </w:t>
      </w:r>
      <w:r w:rsidR="005B26A6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cpuid</w:t>
      </w:r>
      <w:r w:rsidR="008A1F8A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</w:t>
      </w: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results during simulation</w:t>
      </w:r>
      <w:r w:rsidR="008A1F8A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without </w:t>
      </w:r>
      <w:r w:rsidR="00801D8D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a </w:t>
      </w:r>
      <w:r w:rsidR="008A1F8A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need of recompiling.</w:t>
      </w:r>
    </w:p>
    <w:p w14:paraId="66464278" w14:textId="77777777" w:rsidR="00801D8D" w:rsidRDefault="00801D8D" w:rsidP="005B26A6">
      <w:pPr>
        <w:pStyle w:val="ListParagraph"/>
        <w:numPr>
          <w:ilvl w:val="1"/>
          <w:numId w:val="2"/>
        </w:numP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“Bulk” writing/overriding of the whole out register </w:t>
      </w:r>
    </w:p>
    <w:p w14:paraId="3070E5FD" w14:textId="77777777" w:rsidR="001F2AE2" w:rsidRDefault="001F2AE2" w:rsidP="009C6717">
      <w:pPr>
        <w:pStyle w:val="ListParagraph"/>
        <w:numPr>
          <w:ilvl w:val="0"/>
          <w:numId w:val="2"/>
        </w:numP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Be backwards compatible with existing C-code </w:t>
      </w:r>
      <w:r w:rsidR="00291BDE" w:rsidRPr="009C6717">
        <w:rPr>
          <w:rStyle w:val="SmallCapsAbbreviation"/>
        </w:rPr>
        <w:t>cpuid</w:t>
      </w: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tables to allow to extended period of transition between schemes</w:t>
      </w:r>
      <w:r w:rsidR="00D4625D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.</w:t>
      </w:r>
    </w:p>
    <w:p w14:paraId="7633E011" w14:textId="77777777" w:rsidR="008A5CC9" w:rsidRDefault="008A5CC9" w:rsidP="005B26A6">
      <w:pPr>
        <w:pStyle w:val="Heading2"/>
        <w:rPr>
          <w:lang w:val="en-US"/>
        </w:rPr>
      </w:pPr>
      <w:bookmarkStart w:id="125" w:name="_Toc383076409"/>
      <w:r>
        <w:rPr>
          <w:lang w:val="en-US"/>
        </w:rPr>
        <w:t>Feedback after the first discussion</w:t>
      </w:r>
      <w:bookmarkEnd w:id="125"/>
    </w:p>
    <w:p w14:paraId="3F27DF1E" w14:textId="77777777" w:rsidR="00383FFB" w:rsidRPr="005B26A6" w:rsidRDefault="00383FFB" w:rsidP="005B26A6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lang w:val="en-US"/>
        </w:rPr>
      </w:pPr>
      <w:r w:rsidRPr="005B26A6">
        <w:rPr>
          <w:lang w:val="en-US"/>
        </w:rPr>
        <w:t xml:space="preserve">The most important goal is to reduce number of places that affect </w:t>
      </w:r>
      <w:r w:rsidR="005B26A6">
        <w:rPr>
          <w:lang w:val="en-US"/>
        </w:rPr>
        <w:t>cpuid</w:t>
      </w:r>
      <w:r w:rsidRPr="005B26A6">
        <w:rPr>
          <w:lang w:val="en-US"/>
        </w:rPr>
        <w:t xml:space="preserve"> as possible.</w:t>
      </w:r>
    </w:p>
    <w:p w14:paraId="77A74DF3" w14:textId="77777777" w:rsidR="007C3C30" w:rsidRDefault="005B26A6" w:rsidP="005B26A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cpuid</w:t>
      </w:r>
      <w:r w:rsidR="00383FFB" w:rsidRPr="007C3C30">
        <w:rPr>
          <w:lang w:val="en-US"/>
        </w:rPr>
        <w:t xml:space="preserve"> has to keep ability to override whole leaves/subleaves/registers, not just fields</w:t>
      </w:r>
    </w:p>
    <w:p w14:paraId="68664B20" w14:textId="032AB92E" w:rsidR="00383FFB" w:rsidRPr="007C3C30" w:rsidRDefault="00383FFB" w:rsidP="005B26A6">
      <w:pPr>
        <w:pStyle w:val="ListParagraph"/>
        <w:numPr>
          <w:ilvl w:val="0"/>
          <w:numId w:val="11"/>
        </w:numPr>
        <w:rPr>
          <w:lang w:val="en-US"/>
        </w:rPr>
      </w:pPr>
      <w:r w:rsidRPr="007C3C30">
        <w:rPr>
          <w:lang w:val="en-US"/>
        </w:rPr>
        <w:t xml:space="preserve">Customers </w:t>
      </w:r>
      <w:ins w:id="126" w:author="Rechistov, Grigory" w:date="2014-03-20T10:58:00Z">
        <w:r w:rsidR="009C6717">
          <w:rPr>
            <w:lang w:val="en-US"/>
          </w:rPr>
          <w:t xml:space="preserve">would want </w:t>
        </w:r>
      </w:ins>
      <w:del w:id="127" w:author="Rechistov, Grigory" w:date="2014-03-20T10:58:00Z">
        <w:r w:rsidRPr="007C3C30" w:rsidDel="009C6717">
          <w:rPr>
            <w:lang w:val="en-US"/>
          </w:rPr>
          <w:delText xml:space="preserve">are better </w:delText>
        </w:r>
      </w:del>
      <w:r w:rsidRPr="007C3C30">
        <w:rPr>
          <w:lang w:val="en-US"/>
        </w:rPr>
        <w:t xml:space="preserve">to be presented with </w:t>
      </w:r>
      <w:r w:rsidR="005B26A6" w:rsidRPr="005B26A6">
        <w:rPr>
          <w:rStyle w:val="SmallCapsAbbreviation"/>
        </w:rPr>
        <w:t>cli</w:t>
      </w:r>
      <w:r w:rsidRPr="007C3C30">
        <w:rPr>
          <w:lang w:val="en-US"/>
        </w:rPr>
        <w:t xml:space="preserve"> commands like </w:t>
      </w:r>
      <w:r w:rsidRPr="005B26A6">
        <w:rPr>
          <w:rStyle w:val="Code"/>
        </w:rPr>
        <w:t>get_</w:t>
      </w:r>
      <w:r w:rsidR="005B26A6">
        <w:rPr>
          <w:rStyle w:val="Code"/>
        </w:rPr>
        <w:t>cpuid</w:t>
      </w:r>
      <w:r w:rsidRPr="007C3C30">
        <w:rPr>
          <w:lang w:val="en-US"/>
        </w:rPr>
        <w:t xml:space="preserve">(core, leaf/subleaf) and </w:t>
      </w:r>
      <w:r w:rsidRPr="005B26A6">
        <w:rPr>
          <w:rStyle w:val="Code"/>
        </w:rPr>
        <w:t>set_</w:t>
      </w:r>
      <w:r w:rsidR="005B26A6">
        <w:rPr>
          <w:rStyle w:val="Code"/>
        </w:rPr>
        <w:t>cpuid</w:t>
      </w:r>
      <w:r w:rsidRPr="007C3C30">
        <w:rPr>
          <w:lang w:val="en-US"/>
        </w:rPr>
        <w:t xml:space="preserve"> (core, leaf, subleaf, value)</w:t>
      </w:r>
    </w:p>
    <w:p w14:paraId="375D0189" w14:textId="77777777" w:rsidR="00383FFB" w:rsidRPr="00383FFB" w:rsidRDefault="00383FFB" w:rsidP="005B26A6">
      <w:pPr>
        <w:pStyle w:val="ListParagraph"/>
        <w:numPr>
          <w:ilvl w:val="0"/>
          <w:numId w:val="11"/>
        </w:numPr>
        <w:rPr>
          <w:lang w:val="en-US"/>
        </w:rPr>
      </w:pPr>
      <w:r w:rsidRPr="00383FFB">
        <w:rPr>
          <w:lang w:val="en-US"/>
        </w:rPr>
        <w:t xml:space="preserve">It would be nice to have these types of functionality for </w:t>
      </w:r>
      <w:r w:rsidRPr="005B26A6">
        <w:rPr>
          <w:rStyle w:val="Code"/>
        </w:rPr>
        <w:t>print_</w:t>
      </w:r>
      <w:r w:rsidR="005B26A6">
        <w:rPr>
          <w:rStyle w:val="Code"/>
        </w:rPr>
        <w:t>cpuid</w:t>
      </w:r>
      <w:r w:rsidRPr="00383FFB">
        <w:rPr>
          <w:lang w:val="en-US"/>
        </w:rPr>
        <w:t xml:space="preserve"> </w:t>
      </w:r>
      <w:r w:rsidR="005B26A6" w:rsidRPr="005B26A6">
        <w:rPr>
          <w:rStyle w:val="SmallCapsAbbreviation"/>
        </w:rPr>
        <w:t>cli</w:t>
      </w:r>
      <w:r w:rsidRPr="00383FFB">
        <w:rPr>
          <w:lang w:val="en-US"/>
        </w:rPr>
        <w:t xml:space="preserve"> command:</w:t>
      </w:r>
    </w:p>
    <w:p w14:paraId="0610C8BA" w14:textId="77777777" w:rsidR="00383FFB" w:rsidRPr="00383FFB" w:rsidRDefault="00383FFB" w:rsidP="005B26A6">
      <w:pPr>
        <w:pStyle w:val="ListParagraph"/>
        <w:numPr>
          <w:ilvl w:val="1"/>
          <w:numId w:val="11"/>
        </w:numPr>
        <w:rPr>
          <w:lang w:val="en-US"/>
        </w:rPr>
      </w:pPr>
      <w:r w:rsidRPr="00383FFB">
        <w:rPr>
          <w:lang w:val="en-US"/>
        </w:rPr>
        <w:t xml:space="preserve">Highlight values that were overridden by customer (to ease support from </w:t>
      </w:r>
      <w:r w:rsidR="005B26A6" w:rsidRPr="005B26A6">
        <w:rPr>
          <w:rStyle w:val="SmallCapsAbbreviation"/>
        </w:rPr>
        <w:t>iss</w:t>
      </w:r>
      <w:r w:rsidR="005B26A6">
        <w:rPr>
          <w:lang w:val="en-US"/>
        </w:rPr>
        <w:t xml:space="preserve"> </w:t>
      </w:r>
      <w:r w:rsidRPr="00383FFB">
        <w:rPr>
          <w:lang w:val="en-US"/>
        </w:rPr>
        <w:t>side)</w:t>
      </w:r>
    </w:p>
    <w:p w14:paraId="4CF146E2" w14:textId="77777777" w:rsidR="00383FFB" w:rsidRPr="00383FFB" w:rsidRDefault="00383FFB" w:rsidP="005B26A6">
      <w:pPr>
        <w:pStyle w:val="ListParagraph"/>
        <w:numPr>
          <w:ilvl w:val="1"/>
          <w:numId w:val="11"/>
        </w:numPr>
        <w:rPr>
          <w:lang w:val="en-US"/>
        </w:rPr>
      </w:pPr>
      <w:r w:rsidRPr="00383FFB">
        <w:rPr>
          <w:lang w:val="en-US"/>
        </w:rPr>
        <w:t>Add possibility to have verbose output of “</w:t>
      </w:r>
      <w:r w:rsidR="005B26A6">
        <w:rPr>
          <w:lang w:val="en-US"/>
        </w:rPr>
        <w:t>cpuid</w:t>
      </w:r>
      <w:r w:rsidRPr="00383FFB">
        <w:rPr>
          <w:lang w:val="en-US"/>
        </w:rPr>
        <w:t xml:space="preserve"> field-value” pairs, not just out regs</w:t>
      </w:r>
    </w:p>
    <w:p w14:paraId="5F393899" w14:textId="77777777" w:rsidR="00383FFB" w:rsidRPr="00383FFB" w:rsidRDefault="00383FFB" w:rsidP="005B26A6">
      <w:pPr>
        <w:pStyle w:val="ListParagraph"/>
        <w:numPr>
          <w:ilvl w:val="0"/>
          <w:numId w:val="11"/>
        </w:numPr>
        <w:rPr>
          <w:lang w:val="en-US"/>
        </w:rPr>
      </w:pPr>
      <w:r w:rsidRPr="005B26A6">
        <w:rPr>
          <w:rStyle w:val="Code"/>
        </w:rPr>
        <w:t>processor_t.config.has_*</w:t>
      </w:r>
      <w:r w:rsidRPr="00383FFB">
        <w:rPr>
          <w:lang w:val="en-US"/>
        </w:rPr>
        <w:t xml:space="preserve"> have to be </w:t>
      </w:r>
      <w:r w:rsidR="00406C28" w:rsidRPr="00383FFB">
        <w:rPr>
          <w:lang w:val="en-US"/>
        </w:rPr>
        <w:t>auto</w:t>
      </w:r>
      <w:r w:rsidR="00406C28">
        <w:rPr>
          <w:lang w:val="en-US"/>
        </w:rPr>
        <w:t>matically</w:t>
      </w:r>
      <w:r w:rsidR="00406C28" w:rsidRPr="00383FFB">
        <w:rPr>
          <w:lang w:val="en-US"/>
        </w:rPr>
        <w:t xml:space="preserve"> populated</w:t>
      </w:r>
      <w:r w:rsidRPr="00383FFB">
        <w:rPr>
          <w:lang w:val="en-US"/>
        </w:rPr>
        <w:t xml:space="preserve"> with starting values by the translator script</w:t>
      </w:r>
    </w:p>
    <w:p w14:paraId="313D2006" w14:textId="77777777" w:rsidR="008A5CC9" w:rsidRPr="00383FFB" w:rsidRDefault="005B26A6" w:rsidP="005B26A6">
      <w:pPr>
        <w:pStyle w:val="ListParagraph"/>
        <w:numPr>
          <w:ilvl w:val="0"/>
          <w:numId w:val="11"/>
        </w:numPr>
        <w:rPr>
          <w:lang w:val="en-US"/>
        </w:rPr>
      </w:pPr>
      <w:r w:rsidRPr="005B26A6">
        <w:rPr>
          <w:rStyle w:val="SmallCapsAbbreviation"/>
        </w:rPr>
        <w:t>cpuid</w:t>
      </w:r>
      <w:r w:rsidR="00383FFB" w:rsidRPr="00383FFB">
        <w:rPr>
          <w:lang w:val="en-US"/>
        </w:rPr>
        <w:t xml:space="preserve"> specification should be similar to x86-model-list used for </w:t>
      </w:r>
      <w:r w:rsidRPr="005B26A6">
        <w:rPr>
          <w:rStyle w:val="SmallCapsAbbreviation"/>
        </w:rPr>
        <w:t>msr</w:t>
      </w:r>
      <w:r>
        <w:rPr>
          <w:lang w:val="en-US"/>
        </w:rPr>
        <w:t>s</w:t>
      </w:r>
      <w:r w:rsidR="00383FFB" w:rsidRPr="00383FFB">
        <w:rPr>
          <w:lang w:val="en-US"/>
        </w:rPr>
        <w:t>, possibly combined into one file.</w:t>
      </w:r>
    </w:p>
    <w:p w14:paraId="110242E0" w14:textId="77777777" w:rsidR="008C61F6" w:rsidRPr="00843C9F" w:rsidRDefault="008C61F6" w:rsidP="008C61F6">
      <w:pPr>
        <w:pStyle w:val="Heading1"/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bookmarkStart w:id="128" w:name="_Toc383076410"/>
      <w:r w:rsidRPr="00843C9F"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Solution</w:t>
      </w:r>
      <w:bookmarkEnd w:id="128"/>
    </w:p>
    <w:p w14:paraId="1ECC43CC" w14:textId="77777777" w:rsidR="00A80753" w:rsidRDefault="008A1F8A" w:rsidP="00A80753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Define a specification language for </w:t>
      </w:r>
      <w:r w:rsidR="005B26A6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cpuid</w:t>
      </w: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definition with </w:t>
      </w:r>
      <w:r w:rsidR="005B26A6" w:rsidRPr="005B26A6">
        <w:rPr>
          <w:rStyle w:val="SmallCapsAbbreviation"/>
          <w:i/>
        </w:rPr>
        <w:t>cpuid</w:t>
      </w:r>
      <w:r w:rsidRPr="008A1F8A">
        <w:rPr>
          <w:rStyle w:val="Emph"/>
        </w:rPr>
        <w:t xml:space="preserve"> field</w:t>
      </w: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as a basic building block</w:t>
      </w:r>
    </w:p>
    <w:p w14:paraId="1D51BA56" w14:textId="77777777" w:rsidR="008A1F8A" w:rsidRDefault="008A1F8A" w:rsidP="00A80753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Process the input </w:t>
      </w:r>
      <w:r w:rsidR="005B26A6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cpuid</w:t>
      </w: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specification with (Python) script that converts it to C used in Simics models and test generation.</w:t>
      </w:r>
    </w:p>
    <w:p w14:paraId="636624D2" w14:textId="77777777" w:rsidR="008A1F8A" w:rsidRDefault="008A1F8A" w:rsidP="00A80753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Provide </w:t>
      </w:r>
      <w:r w:rsidR="005B26A6">
        <w:rPr>
          <w:rStyle w:val="Code"/>
        </w:rPr>
        <w:t>cpuid</w:t>
      </w:r>
      <w:r w:rsidR="00A017ED" w:rsidRPr="00934E17">
        <w:rPr>
          <w:rStyle w:val="Code"/>
        </w:rPr>
        <w:t>_fields_overrides</w:t>
      </w:r>
      <w:r w:rsidR="00A017ED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list attribute that contains items similar to the </w:t>
      </w:r>
      <w:r w:rsidR="005B26A6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cpuid</w:t>
      </w:r>
      <w:r w:rsidR="00A017ED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field spec and takes precedence over compiled in values</w:t>
      </w: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. Keep existing </w:t>
      </w:r>
      <w:r w:rsidR="005B26A6">
        <w:rPr>
          <w:rStyle w:val="Code"/>
        </w:rPr>
        <w:t>cpuid</w:t>
      </w:r>
      <w:r w:rsidRPr="007E6BAD">
        <w:rPr>
          <w:rStyle w:val="Code"/>
        </w:rPr>
        <w:t>_list</w:t>
      </w: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override to </w:t>
      </w:r>
      <w:r w:rsidR="00DC1A4B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have a</w:t>
      </w: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complex and complete override method for those who need it.</w:t>
      </w:r>
    </w:p>
    <w:p w14:paraId="609F733D" w14:textId="77777777" w:rsidR="00DC1A4B" w:rsidRDefault="00986E0A" w:rsidP="00DC1A4B">
      <w:pP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Optionally:</w:t>
      </w:r>
    </w:p>
    <w:p w14:paraId="6014DB07" w14:textId="77777777" w:rsidR="00DC1A4B" w:rsidRPr="00DC1A4B" w:rsidRDefault="00DC1A4B" w:rsidP="00DC1A4B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Use the </w:t>
      </w:r>
      <w:r w:rsidR="005B26A6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cpuid</w:t>
      </w: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specification to generate </w:t>
      </w:r>
      <w:r w:rsidR="00986E0A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unit </w:t>
      </w:r>
      <w:r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tests by translating it with (Python)</w:t>
      </w:r>
      <w:r w:rsidR="00986E0A">
        <w:rPr>
          <w:rFonts w:asciiTheme="majorHAnsi" w:hAnsiTheme="majorHAnsi"/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script to Python testing code.</w:t>
      </w:r>
    </w:p>
    <w:p w14:paraId="1B237CA7" w14:textId="77777777" w:rsidR="008C61F6" w:rsidRDefault="008C61F6" w:rsidP="008C61F6">
      <w:pPr>
        <w:pStyle w:val="Heading2"/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bookmarkStart w:id="129" w:name="_Toc383076411"/>
      <w:r w:rsidRPr="00843C9F"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Specification </w:t>
      </w:r>
      <w:r w:rsidR="002C34A2"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L</w:t>
      </w:r>
      <w:r w:rsidRPr="00843C9F"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anguage</w:t>
      </w:r>
      <w:bookmarkEnd w:id="129"/>
    </w:p>
    <w:p w14:paraId="3B71D5BB" w14:textId="77777777" w:rsidR="00F92D2C" w:rsidRDefault="00F92D2C" w:rsidP="00F92D2C">
      <w:pPr>
        <w:rPr>
          <w:lang w:val="en-US"/>
        </w:rPr>
      </w:pPr>
      <w:r>
        <w:rPr>
          <w:lang w:val="en-US"/>
        </w:rPr>
        <w:t xml:space="preserve">A </w:t>
      </w:r>
      <w:r w:rsidR="005B26A6">
        <w:rPr>
          <w:lang w:val="en-US"/>
        </w:rPr>
        <w:t>cpuid</w:t>
      </w:r>
      <w:r>
        <w:rPr>
          <w:lang w:val="en-US"/>
        </w:rPr>
        <w:t xml:space="preserve"> definition consi</w:t>
      </w:r>
      <w:r w:rsidR="00EB6A71">
        <w:rPr>
          <w:lang w:val="en-US"/>
        </w:rPr>
        <w:t xml:space="preserve">sts of one or more </w:t>
      </w:r>
      <w:r w:rsidR="005B26A6" w:rsidRPr="005B26A6">
        <w:rPr>
          <w:rStyle w:val="SmallCapsAbbreviation"/>
          <w:i/>
        </w:rPr>
        <w:t>cpuid</w:t>
      </w:r>
      <w:r w:rsidR="00EB6A71" w:rsidRPr="00EB6A71">
        <w:rPr>
          <w:rStyle w:val="Emph"/>
        </w:rPr>
        <w:t xml:space="preserve"> fields</w:t>
      </w:r>
      <w:r w:rsidR="00EB6A71">
        <w:rPr>
          <w:lang w:val="en-US"/>
        </w:rPr>
        <w:t xml:space="preserve">. Each field has a </w:t>
      </w:r>
      <w:r w:rsidR="00986E0A">
        <w:rPr>
          <w:lang w:val="en-US"/>
        </w:rPr>
        <w:t xml:space="preserve">symbolic </w:t>
      </w:r>
      <w:r w:rsidR="00EB6A71">
        <w:rPr>
          <w:lang w:val="en-US"/>
        </w:rPr>
        <w:t xml:space="preserve">name and defines </w:t>
      </w:r>
      <w:r w:rsidR="00986E0A">
        <w:rPr>
          <w:lang w:val="en-US"/>
        </w:rPr>
        <w:t xml:space="preserve">a range of bits of output register </w:t>
      </w:r>
      <w:r w:rsidR="00E203CE">
        <w:rPr>
          <w:lang w:val="en-US"/>
        </w:rPr>
        <w:t>32-bit</w:t>
      </w:r>
      <w:r w:rsidR="00211173">
        <w:rPr>
          <w:lang w:val="en-US"/>
        </w:rPr>
        <w:t xml:space="preserve"> value. The field value can be either constant or calculated by a C function.</w:t>
      </w:r>
    </w:p>
    <w:p w14:paraId="19213037" w14:textId="77777777" w:rsidR="003E1BF7" w:rsidRDefault="003E1BF7" w:rsidP="00F92D2C">
      <w:pPr>
        <w:rPr>
          <w:lang w:val="en-US"/>
        </w:rPr>
      </w:pPr>
      <w:r>
        <w:rPr>
          <w:lang w:val="en-US"/>
        </w:rPr>
        <w:lastRenderedPageBreak/>
        <w:t xml:space="preserve">The complete </w:t>
      </w:r>
      <w:r w:rsidR="005B26A6">
        <w:rPr>
          <w:lang w:val="en-US"/>
        </w:rPr>
        <w:t>cpuid</w:t>
      </w:r>
      <w:r>
        <w:rPr>
          <w:lang w:val="en-US"/>
        </w:rPr>
        <w:t xml:space="preserve"> definition may be stored in one or several input specification files, with its common and rarely changed part separated in common file.</w:t>
      </w:r>
    </w:p>
    <w:p w14:paraId="29437A2F" w14:textId="77777777" w:rsidR="00211173" w:rsidRPr="00F92D2C" w:rsidRDefault="00211173" w:rsidP="00F92D2C">
      <w:pPr>
        <w:rPr>
          <w:lang w:val="en-US"/>
        </w:rPr>
      </w:pPr>
      <w:r>
        <w:rPr>
          <w:lang w:val="en-US"/>
        </w:rPr>
        <w:t xml:space="preserve">At simulation time, the whole list is looked for relevant fields and the output values are constructed from </w:t>
      </w:r>
      <w:r w:rsidR="001E46A6">
        <w:rPr>
          <w:lang w:val="en-US"/>
        </w:rPr>
        <w:t>all fields that match.</w:t>
      </w:r>
    </w:p>
    <w:p w14:paraId="1CB32C80" w14:textId="778B0446" w:rsidR="008C61F6" w:rsidRPr="0047482B" w:rsidRDefault="008C61F6" w:rsidP="0047482B">
      <w:pPr>
        <w:pStyle w:val="Heading2"/>
        <w:rPr>
          <w:lang w:val="en-US"/>
        </w:rPr>
      </w:pPr>
      <w:bookmarkStart w:id="130" w:name="_Toc383076412"/>
      <w:del w:id="131" w:author="Rechistov, Grigory" w:date="2014-03-20T10:59:00Z">
        <w:r w:rsidRPr="0047482B" w:rsidDel="009C6717">
          <w:rPr>
            <w:lang w:val="en-US"/>
          </w:rPr>
          <w:delText xml:space="preserve">Converter </w:delText>
        </w:r>
      </w:del>
      <w:ins w:id="132" w:author="Rechistov, Grigory" w:date="2014-03-20T10:59:00Z">
        <w:r w:rsidR="009C6717">
          <w:rPr>
            <w:lang w:val="en-US"/>
          </w:rPr>
          <w:t xml:space="preserve">Translator </w:t>
        </w:r>
      </w:ins>
      <w:r w:rsidRPr="0047482B">
        <w:rPr>
          <w:lang w:val="en-US"/>
        </w:rPr>
        <w:t>to C</w:t>
      </w:r>
      <w:bookmarkEnd w:id="130"/>
    </w:p>
    <w:p w14:paraId="20BEF2A8" w14:textId="21C688BB" w:rsidR="00505636" w:rsidRDefault="00505636" w:rsidP="00505636">
      <w:pPr>
        <w:rPr>
          <w:lang w:val="en-US"/>
        </w:rPr>
      </w:pPr>
      <w:r>
        <w:rPr>
          <w:lang w:val="en-US"/>
        </w:rPr>
        <w:t xml:space="preserve">A script accepts input </w:t>
      </w:r>
      <w:r w:rsidR="005B26A6">
        <w:rPr>
          <w:lang w:val="en-US"/>
        </w:rPr>
        <w:t>cpuid</w:t>
      </w:r>
      <w:r>
        <w:rPr>
          <w:lang w:val="en-US"/>
        </w:rPr>
        <w:t xml:space="preserve"> spec</w:t>
      </w:r>
      <w:r w:rsidR="0047482B">
        <w:rPr>
          <w:lang w:val="en-US"/>
        </w:rPr>
        <w:softHyphen/>
      </w:r>
      <w:r w:rsidR="0047482B">
        <w:rPr>
          <w:lang w:val="en-US"/>
        </w:rPr>
        <w:softHyphen/>
      </w:r>
      <w:r>
        <w:rPr>
          <w:lang w:val="en-US"/>
        </w:rPr>
        <w:t xml:space="preserve">ifications, checks it to be valid, perform certain additional checks, if necessary (e.g., all bits are covered by bit fields, no two fields ranges intersect, no duplicates </w:t>
      </w:r>
      <w:del w:id="133" w:author="Rechistov, Grigory" w:date="2014-03-20T10:59:00Z">
        <w:r w:rsidDel="009C6717">
          <w:rPr>
            <w:lang w:val="en-US"/>
          </w:rPr>
          <w:delText>etc</w:delText>
        </w:r>
      </w:del>
      <w:ins w:id="134" w:author="Rechistov, Grigory" w:date="2014-03-20T10:59:00Z">
        <w:r w:rsidR="009C6717">
          <w:rPr>
            <w:lang w:val="en-US"/>
          </w:rPr>
          <w:t>etc.</w:t>
        </w:r>
      </w:ins>
      <w:r>
        <w:rPr>
          <w:lang w:val="en-US"/>
        </w:rPr>
        <w:t xml:space="preserve">) and converts it into C </w:t>
      </w:r>
      <w:r w:rsidR="00C94E81">
        <w:rPr>
          <w:lang w:val="en-US"/>
        </w:rPr>
        <w:t xml:space="preserve">code to be incorporated into a </w:t>
      </w:r>
      <w:r w:rsidR="005B26A6" w:rsidRPr="00D76C9B">
        <w:rPr>
          <w:rStyle w:val="SmallCapsAbbreviation"/>
        </w:rPr>
        <w:t>cpu</w:t>
      </w:r>
      <w:r w:rsidR="005B26A6">
        <w:rPr>
          <w:lang w:val="en-US"/>
        </w:rPr>
        <w:t xml:space="preserve"> </w:t>
      </w:r>
      <w:r w:rsidR="00C94E81">
        <w:rPr>
          <w:lang w:val="en-US"/>
        </w:rPr>
        <w:t>model build.</w:t>
      </w:r>
    </w:p>
    <w:p w14:paraId="586FEDCC" w14:textId="77777777" w:rsidR="00907CB8" w:rsidRPr="00505636" w:rsidRDefault="00907CB8" w:rsidP="00505636">
      <w:pPr>
        <w:rPr>
          <w:lang w:val="en-US"/>
        </w:rPr>
      </w:pPr>
      <w:r>
        <w:rPr>
          <w:lang w:val="en-US"/>
        </w:rPr>
        <w:t xml:space="preserve">Input language </w:t>
      </w:r>
      <w:r w:rsidR="00544BB1">
        <w:rPr>
          <w:lang w:val="en-US"/>
        </w:rPr>
        <w:t>notation may vary. In its simplest form, it consists of Python objects definitions that are sources by a Python script.</w:t>
      </w:r>
    </w:p>
    <w:p w14:paraId="590291FC" w14:textId="77777777" w:rsidR="007B789A" w:rsidRDefault="00D97989" w:rsidP="00D76C9B">
      <w:pPr>
        <w:pStyle w:val="Heading2"/>
        <w:rPr>
          <w:lang w:val="en-US"/>
        </w:rPr>
      </w:pPr>
      <w:bookmarkStart w:id="135" w:name="_Toc383076413"/>
      <w:r>
        <w:rPr>
          <w:lang w:val="en-US"/>
        </w:rPr>
        <w:lastRenderedPageBreak/>
        <w:t xml:space="preserve">Example of </w:t>
      </w:r>
      <w:r w:rsidR="00F00547">
        <w:rPr>
          <w:lang w:val="en-US"/>
        </w:rPr>
        <w:t>I</w:t>
      </w:r>
      <w:r>
        <w:rPr>
          <w:lang w:val="en-US"/>
        </w:rPr>
        <w:t xml:space="preserve">nput </w:t>
      </w:r>
      <w:r w:rsidR="00F00547">
        <w:rPr>
          <w:lang w:val="en-US"/>
        </w:rPr>
        <w:t>S</w:t>
      </w:r>
      <w:r>
        <w:rPr>
          <w:lang w:val="en-US"/>
        </w:rPr>
        <w:t>pecification</w:t>
      </w:r>
      <w:r w:rsidR="00607480">
        <w:rPr>
          <w:lang w:val="en-US"/>
        </w:rPr>
        <w:t xml:space="preserve"> and Generated Code</w:t>
      </w:r>
      <w:bookmarkEnd w:id="135"/>
    </w:p>
    <w:p w14:paraId="52A75972" w14:textId="77777777" w:rsidR="00607480" w:rsidRPr="005B26A6" w:rsidRDefault="00C80537" w:rsidP="005B26A6">
      <w:pPr>
        <w:rPr>
          <w:lang w:val="en-US"/>
        </w:rPr>
      </w:pPr>
      <w:commentRangeStart w:id="136"/>
      <w:r w:rsidRPr="00C80537">
        <w:rPr>
          <w:noProof/>
          <w:lang w:eastAsia="ru-RU"/>
        </w:rPr>
        <w:drawing>
          <wp:inline distT="0" distB="0" distL="0" distR="0" wp14:anchorId="175362B6" wp14:editId="74FEA0B4">
            <wp:extent cx="4823460" cy="6645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36"/>
      <w:r w:rsidR="00937C05">
        <w:rPr>
          <w:rStyle w:val="CommentReference"/>
        </w:rPr>
        <w:commentReference w:id="136"/>
      </w:r>
    </w:p>
    <w:p w14:paraId="791F4FA4" w14:textId="77777777" w:rsidR="00607480" w:rsidRDefault="00D4585F" w:rsidP="005B26A6">
      <w:pPr>
        <w:rPr>
          <w:lang w:val="en-US"/>
        </w:rPr>
      </w:pPr>
      <w:r>
        <w:rPr>
          <w:lang w:val="en-US"/>
        </w:rPr>
        <w:t>Getters and setters for attributes are generated too, as show on the figure below.</w:t>
      </w:r>
    </w:p>
    <w:p w14:paraId="413F2FA1" w14:textId="77777777" w:rsidR="00503548" w:rsidRDefault="00503548" w:rsidP="005B26A6">
      <w:pPr>
        <w:rPr>
          <w:lang w:val="en-US"/>
        </w:rPr>
      </w:pPr>
      <w:r w:rsidRPr="00503548">
        <w:rPr>
          <w:noProof/>
          <w:lang w:eastAsia="ru-RU"/>
        </w:rPr>
        <w:lastRenderedPageBreak/>
        <w:drawing>
          <wp:inline distT="0" distB="0" distL="0" distR="0" wp14:anchorId="67680942" wp14:editId="1D380A29">
            <wp:extent cx="4823460" cy="1718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0071" w14:textId="1F07D382" w:rsidR="00F92D2C" w:rsidRDefault="00F92D2C" w:rsidP="00F92D2C">
      <w:pPr>
        <w:pStyle w:val="Heading1"/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</w:pPr>
      <w:bookmarkStart w:id="137" w:name="_Toc383076414"/>
      <w:r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Simulation </w:t>
      </w:r>
      <w:r w:rsidR="00F00547"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A</w:t>
      </w:r>
      <w:r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lgorithm</w:t>
      </w:r>
      <w:r w:rsidR="002C34A2"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 xml:space="preserve"> </w:t>
      </w:r>
      <w:r w:rsidR="00A07E13">
        <w:rPr>
          <w:lang w:val="en-US"/>
          <w14:ligatures w14:val="historicalDiscretional"/>
          <w14:numForm w14:val="oldStyle"/>
          <w14:stylisticSets>
            <w14:styleSet w14:id="1"/>
          </w14:stylisticSets>
          <w14:cntxtAlts/>
        </w:rPr>
        <w:t>Details</w:t>
      </w:r>
      <w:bookmarkEnd w:id="137"/>
    </w:p>
    <w:p w14:paraId="6404B76E" w14:textId="4C0CFA4F" w:rsidR="008A2B4A" w:rsidRPr="005B26A6" w:rsidRDefault="008A2B4A" w:rsidP="005B26A6">
      <w:pPr>
        <w:rPr>
          <w:lang w:val="en-US"/>
        </w:rPr>
      </w:pPr>
      <w:r>
        <w:rPr>
          <w:lang w:val="en-US"/>
        </w:rPr>
        <w:t xml:space="preserve">The most important </w:t>
      </w:r>
      <w:r w:rsidR="00A07E13">
        <w:rPr>
          <w:lang w:val="en-US"/>
        </w:rPr>
        <w:t xml:space="preserve">features of generated code </w:t>
      </w:r>
      <w:r w:rsidR="00406C28">
        <w:rPr>
          <w:lang w:val="en-US"/>
        </w:rPr>
        <w:t>are outlined</w:t>
      </w:r>
      <w:r w:rsidR="00BD7705">
        <w:rPr>
          <w:lang w:val="en-US"/>
        </w:rPr>
        <w:t xml:space="preserve"> below</w:t>
      </w:r>
      <w:r w:rsidR="00406C28">
        <w:rPr>
          <w:lang w:val="en-US"/>
        </w:rPr>
        <w:t>.</w:t>
      </w:r>
    </w:p>
    <w:p w14:paraId="23FDE2A3" w14:textId="29BA7A87" w:rsidR="00B042DA" w:rsidRDefault="00A07E13" w:rsidP="005B26A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</w:t>
      </w:r>
      <w:r w:rsidR="00B042DA">
        <w:rPr>
          <w:lang w:val="en-US"/>
        </w:rPr>
        <w:t>etters</w:t>
      </w:r>
      <w:r>
        <w:rPr>
          <w:lang w:val="en-US"/>
        </w:rPr>
        <w:t xml:space="preserve"> and </w:t>
      </w:r>
      <w:r w:rsidR="00B042DA">
        <w:rPr>
          <w:lang w:val="en-US"/>
        </w:rPr>
        <w:t>setters</w:t>
      </w:r>
      <w:r>
        <w:rPr>
          <w:lang w:val="en-US"/>
        </w:rPr>
        <w:t xml:space="preserve"> for </w:t>
      </w:r>
      <w:r w:rsidR="00B042DA">
        <w:rPr>
          <w:lang w:val="en-US"/>
        </w:rPr>
        <w:t>attributes</w:t>
      </w:r>
      <w:r>
        <w:rPr>
          <w:lang w:val="en-US"/>
        </w:rPr>
        <w:t xml:space="preserve"> of individual </w:t>
      </w:r>
      <w:r w:rsidRPr="009C6717">
        <w:rPr>
          <w:rStyle w:val="SmallCapsAbbreviation"/>
        </w:rPr>
        <w:t>cpuid</w:t>
      </w:r>
      <w:r>
        <w:rPr>
          <w:lang w:val="en-US"/>
        </w:rPr>
        <w:t xml:space="preserve"> fields are created and registered.</w:t>
      </w:r>
    </w:p>
    <w:p w14:paraId="5DEC3B5D" w14:textId="12A61166" w:rsidR="00B042DA" w:rsidRDefault="00906EF3" w:rsidP="005B26A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 linear search of leaf/subleaf is </w:t>
      </w:r>
      <w:r w:rsidRPr="009C6717">
        <w:rPr>
          <w:rStyle w:val="Emph"/>
        </w:rPr>
        <w:t>not</w:t>
      </w:r>
      <w:r>
        <w:rPr>
          <w:lang w:val="en-US"/>
        </w:rPr>
        <w:t xml:space="preserve"> used</w:t>
      </w:r>
      <w:r w:rsidR="00B042DA">
        <w:rPr>
          <w:lang w:val="en-US"/>
        </w:rPr>
        <w:t>.</w:t>
      </w:r>
      <w:r>
        <w:rPr>
          <w:lang w:val="en-US"/>
        </w:rPr>
        <w:t xml:space="preserve"> Instead, up to two indirect jumps are used (i.e., </w:t>
      </w:r>
      <w:r w:rsidRPr="009C6717">
        <w:rPr>
          <w:rStyle w:val="Code"/>
        </w:rPr>
        <w:t>switch-switch</w:t>
      </w:r>
      <w:r>
        <w:rPr>
          <w:lang w:val="en-US"/>
        </w:rPr>
        <w:t>) to locate a subroutine that assigns values to out registers.</w:t>
      </w:r>
    </w:p>
    <w:p w14:paraId="25F52920" w14:textId="47C47A85" w:rsidR="00906EF3" w:rsidRDefault="00906EF3" w:rsidP="005B26A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Bit values of </w:t>
      </w:r>
      <w:r w:rsidRPr="009C6717">
        <w:rPr>
          <w:rStyle w:val="Code"/>
        </w:rPr>
        <w:t>None</w:t>
      </w:r>
      <w:r>
        <w:rPr>
          <w:lang w:val="en-US"/>
        </w:rPr>
        <w:t xml:space="preserve"> leaf are always used before values of a matching subleaf. This violates a rule that every out register bit has to be calculated only once, but allows to compensate for idiosyncrasies of leaf 11. </w:t>
      </w:r>
    </w:p>
    <w:p w14:paraId="1B2C07DD" w14:textId="77777777" w:rsidR="00F92D2C" w:rsidRDefault="00B042DA" w:rsidP="005B26A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Generated body of each leaf/subleaf that combines </w:t>
      </w:r>
      <w:r w:rsidR="0017548C">
        <w:rPr>
          <w:lang w:val="en-US"/>
        </w:rPr>
        <w:t xml:space="preserve">inlined </w:t>
      </w:r>
      <w:r>
        <w:rPr>
          <w:lang w:val="en-US"/>
        </w:rPr>
        <w:t xml:space="preserve">accesses to </w:t>
      </w:r>
      <w:r w:rsidR="00776781">
        <w:rPr>
          <w:lang w:val="en-US"/>
        </w:rPr>
        <w:t>selected fields (to reduce algorithmic complexity of out register calculation)</w:t>
      </w:r>
    </w:p>
    <w:p w14:paraId="03367AE3" w14:textId="77777777" w:rsidR="00406C28" w:rsidRDefault="00406C28" w:rsidP="005B26A6">
      <w:pPr>
        <w:pStyle w:val="Heading1"/>
        <w:rPr>
          <w:lang w:val="en-US"/>
        </w:rPr>
      </w:pPr>
      <w:bookmarkStart w:id="138" w:name="_Toc383076415"/>
      <w:r>
        <w:rPr>
          <w:lang w:val="en-US"/>
        </w:rPr>
        <w:t xml:space="preserve">Use </w:t>
      </w:r>
      <w:r w:rsidR="00B0456A">
        <w:rPr>
          <w:lang w:val="en-US"/>
        </w:rPr>
        <w:t>Case</w:t>
      </w:r>
      <w:r>
        <w:rPr>
          <w:lang w:val="en-US"/>
        </w:rPr>
        <w:t xml:space="preserve"> </w:t>
      </w:r>
      <w:r w:rsidR="00BD7705">
        <w:rPr>
          <w:lang w:val="en-US"/>
        </w:rPr>
        <w:t>E</w:t>
      </w:r>
      <w:r>
        <w:rPr>
          <w:lang w:val="en-US"/>
        </w:rPr>
        <w:t>xamples</w:t>
      </w:r>
      <w:bookmarkEnd w:id="138"/>
    </w:p>
    <w:p w14:paraId="5C150285" w14:textId="77777777" w:rsidR="00406C28" w:rsidRPr="005B26A6" w:rsidRDefault="00406C28" w:rsidP="005B26A6">
      <w:pPr>
        <w:rPr>
          <w:lang w:val="en-US"/>
        </w:rPr>
      </w:pPr>
      <w:r>
        <w:rPr>
          <w:lang w:val="en-US"/>
        </w:rPr>
        <w:t xml:space="preserve">In this section, typical intended scenarios for performing basic operations by different groups of developers/customers are described. </w:t>
      </w:r>
      <w:r w:rsidR="00BD7705">
        <w:rPr>
          <w:lang w:val="en-US"/>
        </w:rPr>
        <w:t>I</w:t>
      </w:r>
      <w:r>
        <w:rPr>
          <w:lang w:val="en-US"/>
        </w:rPr>
        <w:t>mplementation notes</w:t>
      </w:r>
      <w:r w:rsidR="00BD7705">
        <w:rPr>
          <w:lang w:val="en-US"/>
        </w:rPr>
        <w:t xml:space="preserve"> are </w:t>
      </w:r>
      <w:r w:rsidR="0020502D">
        <w:rPr>
          <w:lang w:val="en-US"/>
        </w:rPr>
        <w:t>provided for each case</w:t>
      </w:r>
      <w:r w:rsidR="00BD7705">
        <w:rPr>
          <w:lang w:val="en-US"/>
        </w:rPr>
        <w:t>.</w:t>
      </w:r>
    </w:p>
    <w:p w14:paraId="2D0EA108" w14:textId="77777777" w:rsidR="00406C28" w:rsidRDefault="00406C28" w:rsidP="005B26A6">
      <w:pPr>
        <w:pStyle w:val="Heading2"/>
        <w:rPr>
          <w:lang w:val="en-US"/>
        </w:rPr>
      </w:pPr>
      <w:bookmarkStart w:id="139" w:name="_Toc383076416"/>
      <w:r>
        <w:rPr>
          <w:lang w:val="en-US"/>
        </w:rPr>
        <w:t xml:space="preserve">Adjusting </w:t>
      </w:r>
      <w:r w:rsidR="005B26A6" w:rsidRPr="003E0006">
        <w:rPr>
          <w:rStyle w:val="SmallCapsAbbreviation"/>
        </w:rPr>
        <w:t>cpuid</w:t>
      </w:r>
      <w:r>
        <w:rPr>
          <w:lang w:val="en-US"/>
        </w:rPr>
        <w:t xml:space="preserve"> </w:t>
      </w:r>
      <w:r w:rsidR="00BD7705">
        <w:rPr>
          <w:lang w:val="en-US"/>
        </w:rPr>
        <w:t>C</w:t>
      </w:r>
      <w:r>
        <w:rPr>
          <w:lang w:val="en-US"/>
        </w:rPr>
        <w:t xml:space="preserve">ontents for a </w:t>
      </w:r>
      <w:r w:rsidR="00E04832" w:rsidRPr="003E0006">
        <w:rPr>
          <w:rStyle w:val="SmallCapsAbbreviation"/>
        </w:rPr>
        <w:t>cpu</w:t>
      </w:r>
      <w:r w:rsidR="00E04832">
        <w:rPr>
          <w:lang w:val="en-US"/>
        </w:rPr>
        <w:t xml:space="preserve"> </w:t>
      </w:r>
      <w:r w:rsidR="00BD7705">
        <w:rPr>
          <w:lang w:val="en-US"/>
        </w:rPr>
        <w:t>M</w:t>
      </w:r>
      <w:r>
        <w:rPr>
          <w:lang w:val="en-US"/>
        </w:rPr>
        <w:t>odel</w:t>
      </w:r>
      <w:bookmarkEnd w:id="139"/>
    </w:p>
    <w:p w14:paraId="25446BED" w14:textId="77777777" w:rsidR="003A274A" w:rsidRDefault="00BD7705" w:rsidP="005B26A6">
      <w:pPr>
        <w:rPr>
          <w:lang w:val="en-US"/>
        </w:rPr>
      </w:pPr>
      <w:r>
        <w:rPr>
          <w:lang w:val="en-US"/>
        </w:rPr>
        <w:t xml:space="preserve">If a </w:t>
      </w:r>
      <w:r w:rsidR="006369E0">
        <w:rPr>
          <w:lang w:val="en-US"/>
        </w:rPr>
        <w:t>(hypothetic) field</w:t>
      </w:r>
      <w:r>
        <w:rPr>
          <w:lang w:val="en-US"/>
        </w:rPr>
        <w:t xml:space="preserve"> </w:t>
      </w:r>
      <w:r w:rsidR="006369E0" w:rsidRPr="00D76C9B">
        <w:rPr>
          <w:rStyle w:val="Code"/>
        </w:rPr>
        <w:t>supermath</w:t>
      </w:r>
      <w:r w:rsidR="006369E0">
        <w:rPr>
          <w:lang w:val="en-US"/>
        </w:rPr>
        <w:t xml:space="preserve"> is to be changed for </w:t>
      </w:r>
      <w:r w:rsidR="006369E0" w:rsidRPr="00D76C9B">
        <w:rPr>
          <w:rStyle w:val="SmallCapsAbbreviation"/>
        </w:rPr>
        <w:t>Haswell</w:t>
      </w:r>
      <w:r>
        <w:rPr>
          <w:lang w:val="en-US"/>
        </w:rPr>
        <w:t xml:space="preserve">, </w:t>
      </w:r>
      <w:r w:rsidRPr="00D76C9B">
        <w:rPr>
          <w:rStyle w:val="Code"/>
        </w:rPr>
        <w:t>x86-cpuid-model-list</w:t>
      </w:r>
      <w:r>
        <w:rPr>
          <w:lang w:val="en-US"/>
        </w:rPr>
        <w:t xml:space="preserve"> for that model has to be adjusted</w:t>
      </w:r>
      <w:r w:rsidR="00145800">
        <w:rPr>
          <w:lang w:val="en-US"/>
        </w:rPr>
        <w:t xml:space="preserve"> in the relevant [CPUID] section</w:t>
      </w:r>
      <w:r>
        <w:rPr>
          <w:lang w:val="en-US"/>
        </w:rPr>
        <w:t>:</w:t>
      </w:r>
    </w:p>
    <w:p w14:paraId="4CED2988" w14:textId="77777777" w:rsidR="00BD7705" w:rsidRDefault="00BD7705" w:rsidP="00D76C9B">
      <w:pPr>
        <w:pStyle w:val="CodeBlock"/>
        <w:rPr>
          <w:lang w:val="en-US"/>
        </w:rPr>
      </w:pPr>
      <w:r>
        <w:rPr>
          <w:lang w:val="en-US"/>
        </w:rPr>
        <w:t>Haswell, supermath</w:t>
      </w:r>
      <w:r w:rsidR="00C80537">
        <w:rPr>
          <w:lang w:val="en-US"/>
        </w:rPr>
        <w:t xml:space="preserve">, </w:t>
      </w:r>
      <w:r w:rsidR="006369E0">
        <w:rPr>
          <w:lang w:val="en-US"/>
        </w:rPr>
        <w:t>1</w:t>
      </w:r>
      <w:r w:rsidR="003B3B99">
        <w:rPr>
          <w:lang w:val="en-US"/>
        </w:rPr>
        <w:t xml:space="preserve"> # </w:t>
      </w:r>
      <w:r w:rsidR="00145800">
        <w:rPr>
          <w:lang w:val="en-US"/>
        </w:rPr>
        <w:t>S</w:t>
      </w:r>
      <w:r w:rsidR="003B3B99">
        <w:rPr>
          <w:lang w:val="en-US"/>
        </w:rPr>
        <w:t>uper</w:t>
      </w:r>
      <w:r w:rsidR="00145800">
        <w:rPr>
          <w:lang w:val="en-US"/>
        </w:rPr>
        <w:t xml:space="preserve"> M</w:t>
      </w:r>
      <w:r w:rsidR="003B3B99">
        <w:rPr>
          <w:lang w:val="en-US"/>
        </w:rPr>
        <w:t>ath</w:t>
      </w:r>
      <w:r w:rsidR="00145800">
        <w:rPr>
          <w:lang w:val="en-US"/>
        </w:rPr>
        <w:t>ematics functions</w:t>
      </w:r>
      <w:r w:rsidR="003B3B99">
        <w:rPr>
          <w:lang w:val="en-US"/>
        </w:rPr>
        <w:t xml:space="preserve"> </w:t>
      </w:r>
      <w:r w:rsidR="00145800">
        <w:rPr>
          <w:lang w:val="en-US"/>
        </w:rPr>
        <w:t>are</w:t>
      </w:r>
      <w:r w:rsidR="003B3B99">
        <w:rPr>
          <w:lang w:val="en-US"/>
        </w:rPr>
        <w:t xml:space="preserve"> enabled</w:t>
      </w:r>
    </w:p>
    <w:p w14:paraId="415F165B" w14:textId="77777777" w:rsidR="006369E0" w:rsidRDefault="006369E0">
      <w:pPr>
        <w:rPr>
          <w:lang w:val="en-US"/>
        </w:rPr>
      </w:pPr>
      <w:r>
        <w:rPr>
          <w:lang w:val="en-US"/>
        </w:rPr>
        <w:t xml:space="preserve">This will be translated into </w:t>
      </w:r>
      <w:r w:rsidRPr="00D76C9B">
        <w:rPr>
          <w:rStyle w:val="Code"/>
        </w:rPr>
        <w:t>cpuid-config.c</w:t>
      </w:r>
      <w:r>
        <w:rPr>
          <w:lang w:val="en-US"/>
        </w:rPr>
        <w:t xml:space="preserve"> with different assignment for </w:t>
      </w:r>
      <w:r w:rsidRPr="00D76C9B">
        <w:rPr>
          <w:rStyle w:val="Code"/>
        </w:rPr>
        <w:t>config.has_supermath</w:t>
      </w:r>
      <w:r>
        <w:rPr>
          <w:lang w:val="en-US"/>
        </w:rPr>
        <w:t xml:space="preserve"> field.</w:t>
      </w:r>
    </w:p>
    <w:p w14:paraId="77E973A0" w14:textId="77777777" w:rsidR="004F2593" w:rsidRDefault="004F2593" w:rsidP="003E0006">
      <w:pPr>
        <w:pStyle w:val="Heading3"/>
        <w:rPr>
          <w:lang w:val="en-US"/>
        </w:rPr>
      </w:pPr>
      <w:r>
        <w:rPr>
          <w:lang w:val="en-US"/>
        </w:rPr>
        <w:t xml:space="preserve">Types of </w:t>
      </w:r>
      <w:r w:rsidR="00D62106">
        <w:rPr>
          <w:rStyle w:val="SmallCapsAbbreviation"/>
        </w:rPr>
        <w:t>cpuid</w:t>
      </w:r>
      <w:r>
        <w:rPr>
          <w:lang w:val="en-US"/>
        </w:rPr>
        <w:t xml:space="preserve"> Fields</w:t>
      </w:r>
    </w:p>
    <w:p w14:paraId="5205C7C5" w14:textId="77777777" w:rsidR="004F2593" w:rsidRDefault="004F2593" w:rsidP="003E0006">
      <w:pPr>
        <w:pStyle w:val="ListParagraph"/>
        <w:numPr>
          <w:ilvl w:val="0"/>
          <w:numId w:val="19"/>
        </w:numPr>
        <w:rPr>
          <w:lang w:val="en-US"/>
        </w:rPr>
      </w:pPr>
      <w:r w:rsidRPr="003E0006">
        <w:rPr>
          <w:rStyle w:val="Code"/>
        </w:rPr>
        <w:t>const</w:t>
      </w:r>
      <w:r>
        <w:rPr>
          <w:lang w:val="en-US"/>
        </w:rPr>
        <w:t>—equal for all CPUs. Examples: “GenuineIntel”</w:t>
      </w:r>
      <w:r w:rsidR="00624F84">
        <w:rPr>
          <w:lang w:val="en-US"/>
        </w:rPr>
        <w:t>.</w:t>
      </w:r>
    </w:p>
    <w:p w14:paraId="42CDBA24" w14:textId="77777777" w:rsidR="004F2593" w:rsidRDefault="004F2593" w:rsidP="003E0006">
      <w:pPr>
        <w:pStyle w:val="ListParagraph"/>
        <w:numPr>
          <w:ilvl w:val="0"/>
          <w:numId w:val="19"/>
        </w:numPr>
        <w:rPr>
          <w:lang w:val="en-US"/>
        </w:rPr>
      </w:pPr>
      <w:r w:rsidRPr="003E0006">
        <w:rPr>
          <w:rStyle w:val="Code"/>
        </w:rPr>
        <w:t>field</w:t>
      </w:r>
      <w:r>
        <w:rPr>
          <w:lang w:val="en-US"/>
        </w:rPr>
        <w:t>—</w:t>
      </w:r>
      <w:r w:rsidR="00624F84">
        <w:rPr>
          <w:lang w:val="en-US"/>
        </w:rPr>
        <w:t>per-instance editable.</w:t>
      </w:r>
    </w:p>
    <w:p w14:paraId="696ACE4B" w14:textId="77777777" w:rsidR="004F2593" w:rsidRDefault="004F2593" w:rsidP="003E0006">
      <w:pPr>
        <w:pStyle w:val="ListParagraph"/>
        <w:numPr>
          <w:ilvl w:val="0"/>
          <w:numId w:val="19"/>
        </w:numPr>
        <w:rPr>
          <w:lang w:val="en-US"/>
        </w:rPr>
      </w:pPr>
      <w:r w:rsidRPr="003E0006">
        <w:rPr>
          <w:rStyle w:val="Code"/>
        </w:rPr>
        <w:t>fuse</w:t>
      </w:r>
      <w:r>
        <w:rPr>
          <w:lang w:val="en-US"/>
        </w:rPr>
        <w:t>—</w:t>
      </w:r>
      <w:r w:rsidR="00624F84">
        <w:rPr>
          <w:lang w:val="en-US"/>
        </w:rPr>
        <w:t>per-class non-editable.</w:t>
      </w:r>
    </w:p>
    <w:p w14:paraId="4178FD92" w14:textId="77777777" w:rsidR="004F2593" w:rsidRPr="004E40BD" w:rsidRDefault="004F2593" w:rsidP="003E0006">
      <w:pPr>
        <w:pStyle w:val="ListParagraph"/>
        <w:numPr>
          <w:ilvl w:val="0"/>
          <w:numId w:val="19"/>
        </w:numPr>
        <w:rPr>
          <w:lang w:val="en-US"/>
        </w:rPr>
      </w:pPr>
      <w:r w:rsidRPr="003E0006">
        <w:rPr>
          <w:rStyle w:val="Code"/>
        </w:rPr>
        <w:t>func</w:t>
      </w:r>
      <w:r>
        <w:rPr>
          <w:lang w:val="en-US"/>
        </w:rPr>
        <w:t>—per-instance function with getter (and setter?)</w:t>
      </w:r>
      <w:r w:rsidR="00624F84">
        <w:rPr>
          <w:lang w:val="en-US"/>
        </w:rPr>
        <w:t>.</w:t>
      </w:r>
    </w:p>
    <w:p w14:paraId="59A49A36" w14:textId="0D9CEAC3" w:rsidR="003A274A" w:rsidRPr="005B26A6" w:rsidRDefault="003A274A" w:rsidP="00D76C9B">
      <w:pPr>
        <w:pStyle w:val="Heading2"/>
        <w:rPr>
          <w:lang w:val="en-US"/>
        </w:rPr>
      </w:pPr>
      <w:bookmarkStart w:id="140" w:name="_Toc383076417"/>
      <w:r>
        <w:rPr>
          <w:lang w:val="en-US"/>
        </w:rPr>
        <w:lastRenderedPageBreak/>
        <w:t xml:space="preserve">Adding a </w:t>
      </w:r>
      <w:r w:rsidR="00BD7705">
        <w:rPr>
          <w:lang w:val="en-US"/>
        </w:rPr>
        <w:t>N</w:t>
      </w:r>
      <w:r>
        <w:rPr>
          <w:lang w:val="en-US"/>
        </w:rPr>
        <w:t xml:space="preserve">ew </w:t>
      </w:r>
      <w:r w:rsidR="00BD7705">
        <w:rPr>
          <w:lang w:val="en-US"/>
        </w:rPr>
        <w:t>F</w:t>
      </w:r>
      <w:r>
        <w:rPr>
          <w:lang w:val="en-US"/>
        </w:rPr>
        <w:t xml:space="preserve">eature that is </w:t>
      </w:r>
      <w:del w:id="141" w:author="Rechistov, Grigory" w:date="2014-03-20T11:00:00Z">
        <w:r w:rsidR="00BD7705" w:rsidDel="009C6717">
          <w:rPr>
            <w:lang w:val="en-US"/>
          </w:rPr>
          <w:delText>E</w:delText>
        </w:r>
        <w:r w:rsidDel="009C6717">
          <w:rPr>
            <w:lang w:val="en-US"/>
          </w:rPr>
          <w:delText>xposed</w:delText>
        </w:r>
      </w:del>
      <w:ins w:id="142" w:author="Rechistov, Grigory" w:date="2014-03-20T11:00:00Z">
        <w:r w:rsidR="009C6717">
          <w:rPr>
            <w:lang w:val="en-US"/>
          </w:rPr>
          <w:t>Exposed</w:t>
        </w:r>
      </w:ins>
      <w:r>
        <w:rPr>
          <w:lang w:val="en-US"/>
        </w:rPr>
        <w:t xml:space="preserve"> </w:t>
      </w:r>
      <w:del w:id="143" w:author="Rechistov, Grigory" w:date="2014-03-20T11:00:00Z">
        <w:r w:rsidR="00BD7705" w:rsidDel="009C6717">
          <w:rPr>
            <w:lang w:val="en-US"/>
          </w:rPr>
          <w:delText>T</w:delText>
        </w:r>
        <w:r w:rsidDel="009C6717">
          <w:rPr>
            <w:lang w:val="en-US"/>
          </w:rPr>
          <w:delText>hrough</w:delText>
        </w:r>
      </w:del>
      <w:ins w:id="144" w:author="Rechistov, Grigory" w:date="2014-03-20T11:00:00Z">
        <w:r w:rsidR="009C6717">
          <w:rPr>
            <w:lang w:val="en-US"/>
          </w:rPr>
          <w:t>through</w:t>
        </w:r>
      </w:ins>
      <w:r>
        <w:rPr>
          <w:lang w:val="en-US"/>
        </w:rPr>
        <w:t xml:space="preserve"> </w:t>
      </w:r>
      <w:r w:rsidR="001A0B54">
        <w:rPr>
          <w:lang w:val="en-US"/>
        </w:rPr>
        <w:t xml:space="preserve">a </w:t>
      </w:r>
      <w:r w:rsidR="005B26A6" w:rsidRPr="003E0006">
        <w:rPr>
          <w:rStyle w:val="SmallCapsAbbreviation"/>
        </w:rPr>
        <w:t>cpuid</w:t>
      </w:r>
      <w:r>
        <w:rPr>
          <w:lang w:val="en-US"/>
        </w:rPr>
        <w:t xml:space="preserve"> </w:t>
      </w:r>
      <w:r w:rsidR="00BD7705">
        <w:rPr>
          <w:lang w:val="en-US"/>
        </w:rPr>
        <w:t>F</w:t>
      </w:r>
      <w:r>
        <w:rPr>
          <w:lang w:val="en-US"/>
        </w:rPr>
        <w:t>lag</w:t>
      </w:r>
      <w:bookmarkEnd w:id="140"/>
    </w:p>
    <w:p w14:paraId="1ABCF119" w14:textId="77777777" w:rsidR="00145800" w:rsidRDefault="00AD661F" w:rsidP="005B26A6">
      <w:pPr>
        <w:rPr>
          <w:lang w:val="en-US"/>
        </w:rPr>
      </w:pPr>
      <w:r>
        <w:rPr>
          <w:lang w:val="en-US"/>
        </w:rPr>
        <w:t>Two new architectural features are to be supported</w:t>
      </w:r>
      <w:r w:rsidR="00250A1C">
        <w:rPr>
          <w:lang w:val="en-US"/>
        </w:rPr>
        <w:t xml:space="preserve"> in </w:t>
      </w:r>
      <w:r w:rsidR="00250A1C" w:rsidRPr="00D76C9B">
        <w:rPr>
          <w:rStyle w:val="Emph"/>
        </w:rPr>
        <w:t>Troznarf</w:t>
      </w:r>
      <w:r w:rsidR="00250A1C">
        <w:rPr>
          <w:lang w:val="en-US"/>
        </w:rPr>
        <w:t xml:space="preserve"> </w:t>
      </w:r>
      <w:r w:rsidR="001A0B54" w:rsidRPr="00D76C9B">
        <w:rPr>
          <w:rStyle w:val="SmallCapsAbbreviation"/>
        </w:rPr>
        <w:t>cpu</w:t>
      </w:r>
      <w:r w:rsidR="00250A1C">
        <w:rPr>
          <w:lang w:val="en-US"/>
        </w:rPr>
        <w:t xml:space="preserve"> model</w:t>
      </w:r>
      <w:r>
        <w:rPr>
          <w:lang w:val="en-US"/>
        </w:rPr>
        <w:t xml:space="preserve">: architecture extension </w:t>
      </w:r>
      <w:r w:rsidRPr="00D76C9B">
        <w:rPr>
          <w:rStyle w:val="Emph"/>
        </w:rPr>
        <w:t>Foo</w:t>
      </w:r>
      <w:r w:rsidR="00145800" w:rsidRPr="00D76C9B">
        <w:rPr>
          <w:rStyle w:val="Emph"/>
          <w:i w:val="0"/>
        </w:rPr>
        <w:t>,</w:t>
      </w:r>
      <w:r>
        <w:rPr>
          <w:lang w:val="en-US"/>
        </w:rPr>
        <w:t xml:space="preserve"> and cache </w:t>
      </w:r>
      <w:r w:rsidR="00145800">
        <w:rPr>
          <w:lang w:val="en-US"/>
        </w:rPr>
        <w:t>parameter</w:t>
      </w:r>
      <w:r>
        <w:rPr>
          <w:lang w:val="en-US"/>
        </w:rPr>
        <w:t xml:space="preserve"> </w:t>
      </w:r>
      <w:r w:rsidRPr="00D76C9B">
        <w:rPr>
          <w:rStyle w:val="Emph"/>
        </w:rPr>
        <w:t>Bar</w:t>
      </w:r>
      <w:r w:rsidR="00145800">
        <w:rPr>
          <w:lang w:val="en-US"/>
        </w:rPr>
        <w:t xml:space="preserve">, 16-bit wide, is calculated with complex formula. </w:t>
      </w:r>
      <w:r w:rsidR="00145800" w:rsidRPr="00D76C9B">
        <w:rPr>
          <w:rStyle w:val="Emph"/>
        </w:rPr>
        <w:t>Foo</w:t>
      </w:r>
      <w:r w:rsidR="00145800">
        <w:rPr>
          <w:lang w:val="en-US"/>
        </w:rPr>
        <w:t xml:space="preserve"> is a top secret field and cannot be exported through attributes.</w:t>
      </w:r>
    </w:p>
    <w:p w14:paraId="5D79F9A3" w14:textId="77777777" w:rsidR="00406C28" w:rsidRDefault="00145800" w:rsidP="005B26A6">
      <w:pPr>
        <w:rPr>
          <w:lang w:val="en-US"/>
        </w:rPr>
      </w:pPr>
      <w:r w:rsidRPr="00D76C9B">
        <w:rPr>
          <w:lang w:val="en-US"/>
        </w:rPr>
        <w:t xml:space="preserve">Therefore, </w:t>
      </w:r>
      <w:r w:rsidR="00AD661F" w:rsidRPr="00887A02">
        <w:rPr>
          <w:rStyle w:val="Code"/>
        </w:rPr>
        <w:t>x86-cpuid-model-list</w:t>
      </w:r>
      <w:r w:rsidR="00AD661F">
        <w:rPr>
          <w:rStyle w:val="Code"/>
        </w:rPr>
        <w:t xml:space="preserve"> </w:t>
      </w:r>
      <w:r>
        <w:rPr>
          <w:lang w:val="en-US"/>
        </w:rPr>
        <w:t>needs two changes.</w:t>
      </w:r>
    </w:p>
    <w:p w14:paraId="2B6ACCD7" w14:textId="77777777" w:rsidR="00145800" w:rsidRDefault="00145800" w:rsidP="00D76C9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In [CPUID-fields] section—two descriptions of respective fields:</w:t>
      </w:r>
    </w:p>
    <w:p w14:paraId="3B4119CA" w14:textId="77777777" w:rsidR="00145800" w:rsidRDefault="00145800" w:rsidP="00D76C9B">
      <w:pPr>
        <w:pStyle w:val="CodeBlock"/>
        <w:rPr>
          <w:lang w:val="en-US"/>
        </w:rPr>
      </w:pPr>
      <w:r>
        <w:rPr>
          <w:lang w:val="en-US"/>
        </w:rPr>
        <w:t>foo,  0xb, 1,    edx, 23:23, fuse, has_foo, hidden, "Foo support"</w:t>
      </w:r>
    </w:p>
    <w:p w14:paraId="4B873160" w14:textId="77777777" w:rsidR="00145800" w:rsidRDefault="00145800" w:rsidP="00D76C9B">
      <w:pPr>
        <w:pStyle w:val="CodeBlock"/>
        <w:rPr>
          <w:lang w:val="en-US"/>
        </w:rPr>
      </w:pPr>
      <w:r>
        <w:rPr>
          <w:lang w:val="en-US"/>
        </w:rPr>
        <w:t xml:space="preserve">bar, 0x10, None, edx, 0:15, func, </w:t>
      </w:r>
      <w:r w:rsidR="00250A1C">
        <w:rPr>
          <w:lang w:val="en-US"/>
        </w:rPr>
        <w:t xml:space="preserve"> </w:t>
      </w:r>
      <w:r>
        <w:rPr>
          <w:lang w:val="en-US"/>
        </w:rPr>
        <w:t>get_foo, 0, "Bar cache size"</w:t>
      </w:r>
    </w:p>
    <w:p w14:paraId="1C7E054C" w14:textId="77777777" w:rsidR="00145800" w:rsidRDefault="00145800" w:rsidP="00D76C9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In [CPUID] section—values </w:t>
      </w:r>
      <w:r w:rsidR="00250A1C">
        <w:rPr>
          <w:lang w:val="en-US"/>
        </w:rPr>
        <w:t>for new fields has to be set:</w:t>
      </w:r>
    </w:p>
    <w:p w14:paraId="299DEAC9" w14:textId="77777777" w:rsidR="00250A1C" w:rsidRDefault="00250A1C" w:rsidP="00D76C9B">
      <w:pPr>
        <w:pStyle w:val="CodeBlock"/>
        <w:rPr>
          <w:lang w:val="en-US"/>
        </w:rPr>
      </w:pPr>
      <w:r w:rsidRPr="00D76C9B">
        <w:rPr>
          <w:lang w:val="en-US"/>
        </w:rPr>
        <w:t>Troznarf</w:t>
      </w:r>
      <w:r>
        <w:rPr>
          <w:lang w:val="en-US"/>
        </w:rPr>
        <w:t>, foo, 1</w:t>
      </w:r>
    </w:p>
    <w:p w14:paraId="2A44E103" w14:textId="77777777" w:rsidR="00250A1C" w:rsidRDefault="00250A1C" w:rsidP="00D76C9B">
      <w:pPr>
        <w:pStyle w:val="CodeBlock"/>
        <w:rPr>
          <w:lang w:val="en-US"/>
        </w:rPr>
      </w:pPr>
      <w:r>
        <w:rPr>
          <w:lang w:val="en-US"/>
        </w:rPr>
        <w:t># No line for Bar - the default getter get_foo() is used</w:t>
      </w:r>
    </w:p>
    <w:p w14:paraId="2F78E836" w14:textId="77777777" w:rsidR="00250A1C" w:rsidRPr="00250A1C" w:rsidRDefault="00250A1C">
      <w:pPr>
        <w:rPr>
          <w:lang w:val="en-US"/>
        </w:rPr>
      </w:pPr>
      <w:r>
        <w:rPr>
          <w:lang w:val="en-US"/>
        </w:rPr>
        <w:t xml:space="preserve">The translator will add new field </w:t>
      </w:r>
      <w:r w:rsidRPr="00D76C9B">
        <w:rPr>
          <w:rStyle w:val="Code"/>
        </w:rPr>
        <w:t>has_foo</w:t>
      </w:r>
      <w:r>
        <w:rPr>
          <w:lang w:val="en-US"/>
        </w:rPr>
        <w:t xml:space="preserve"> to the </w:t>
      </w:r>
      <w:r w:rsidRPr="00D76C9B">
        <w:rPr>
          <w:rStyle w:val="Code"/>
        </w:rPr>
        <w:t>config</w:t>
      </w:r>
      <w:r>
        <w:rPr>
          <w:lang w:val="en-US"/>
        </w:rPr>
        <w:t xml:space="preserve"> and will call </w:t>
      </w:r>
      <w:r w:rsidRPr="00D76C9B">
        <w:rPr>
          <w:rStyle w:val="Code"/>
        </w:rPr>
        <w:t>get_foo()</w:t>
      </w:r>
      <w:r>
        <w:rPr>
          <w:lang w:val="en-US"/>
        </w:rPr>
        <w:t xml:space="preserve"> inside </w:t>
      </w:r>
      <w:r w:rsidRPr="00D76C9B">
        <w:rPr>
          <w:rStyle w:val="Code"/>
        </w:rPr>
        <w:t>x86_cpuid()</w:t>
      </w:r>
      <w:r>
        <w:rPr>
          <w:lang w:val="en-US"/>
        </w:rPr>
        <w:t xml:space="preserve"> for leaf 0x10.</w:t>
      </w:r>
    </w:p>
    <w:p w14:paraId="4C713B54" w14:textId="77777777" w:rsidR="00406C28" w:rsidRDefault="00406C28" w:rsidP="00D76C9B">
      <w:pPr>
        <w:pStyle w:val="Heading2"/>
        <w:rPr>
          <w:lang w:val="en-US"/>
        </w:rPr>
      </w:pPr>
      <w:bookmarkStart w:id="145" w:name="_Toc383076418"/>
      <w:r>
        <w:rPr>
          <w:lang w:val="en-US"/>
        </w:rPr>
        <w:t xml:space="preserve">Adding a </w:t>
      </w:r>
      <w:r w:rsidR="00BD7705">
        <w:rPr>
          <w:lang w:val="en-US"/>
        </w:rPr>
        <w:t>N</w:t>
      </w:r>
      <w:r>
        <w:rPr>
          <w:lang w:val="en-US"/>
        </w:rPr>
        <w:t xml:space="preserve">ew </w:t>
      </w:r>
      <w:r w:rsidR="00E04832" w:rsidRPr="003E0006">
        <w:rPr>
          <w:rStyle w:val="SmallCapsAbbreviation"/>
        </w:rPr>
        <w:t>cpu</w:t>
      </w:r>
      <w:r w:rsidR="00E04832">
        <w:rPr>
          <w:lang w:val="en-US"/>
        </w:rPr>
        <w:t xml:space="preserve"> </w:t>
      </w:r>
      <w:r w:rsidR="00BD7705">
        <w:rPr>
          <w:lang w:val="en-US"/>
        </w:rPr>
        <w:t>M</w:t>
      </w:r>
      <w:r>
        <w:rPr>
          <w:lang w:val="en-US"/>
        </w:rPr>
        <w:t>odel</w:t>
      </w:r>
      <w:bookmarkEnd w:id="145"/>
    </w:p>
    <w:p w14:paraId="2EFDEBF2" w14:textId="77777777" w:rsidR="00406C28" w:rsidRDefault="005066B3" w:rsidP="005B26A6">
      <w:pPr>
        <w:rPr>
          <w:lang w:val="en-US"/>
        </w:rPr>
      </w:pPr>
      <w:r>
        <w:rPr>
          <w:lang w:val="en-US"/>
        </w:rPr>
        <w:t xml:space="preserve">For a new </w:t>
      </w:r>
      <w:r w:rsidR="001A0B54" w:rsidRPr="00D76C9B">
        <w:rPr>
          <w:rStyle w:val="SmallCapsAbbreviation"/>
        </w:rPr>
        <w:t>cpu</w:t>
      </w:r>
      <w:r>
        <w:rPr>
          <w:lang w:val="en-US"/>
        </w:rPr>
        <w:t xml:space="preserve"> </w:t>
      </w:r>
      <w:r w:rsidR="001A0B54">
        <w:rPr>
          <w:lang w:val="en-US"/>
        </w:rPr>
        <w:t>model,</w:t>
      </w:r>
      <w:r>
        <w:rPr>
          <w:lang w:val="en-US"/>
        </w:rPr>
        <w:t xml:space="preserve"> </w:t>
      </w:r>
      <w:r w:rsidR="001A0B54">
        <w:rPr>
          <w:lang w:val="en-US"/>
        </w:rPr>
        <w:t xml:space="preserve">called </w:t>
      </w:r>
      <w:r>
        <w:rPr>
          <w:lang w:val="en-US"/>
        </w:rPr>
        <w:t>Troznarf</w:t>
      </w:r>
      <w:r w:rsidR="001A0B54">
        <w:rPr>
          <w:lang w:val="en-US"/>
        </w:rPr>
        <w:t>,</w:t>
      </w:r>
      <w:r>
        <w:rPr>
          <w:lang w:val="en-US"/>
        </w:rPr>
        <w:t xml:space="preserve"> </w:t>
      </w:r>
      <w:r w:rsidR="001A0B54">
        <w:rPr>
          <w:lang w:val="en-US"/>
        </w:rPr>
        <w:t xml:space="preserve">a </w:t>
      </w:r>
      <w:r w:rsidR="001A0B54">
        <w:rPr>
          <w:rStyle w:val="SmallCapsAbbreviation"/>
        </w:rPr>
        <w:t>cpuid</w:t>
      </w:r>
      <w:r w:rsidR="001A0B54">
        <w:rPr>
          <w:lang w:val="en-US"/>
        </w:rPr>
        <w:t xml:space="preserve"> specification was provided in some form (document/code/rumor). We now need to encode it into the </w:t>
      </w:r>
      <w:r w:rsidR="001A0B54" w:rsidRPr="00887A02">
        <w:rPr>
          <w:rStyle w:val="Code"/>
        </w:rPr>
        <w:t>x86-cpuid-model-list</w:t>
      </w:r>
      <w:r w:rsidR="001A0B54" w:rsidRPr="00D76C9B">
        <w:rPr>
          <w:lang w:val="en-US"/>
        </w:rPr>
        <w:t>.</w:t>
      </w:r>
      <w:r w:rsidR="00DD11E5">
        <w:rPr>
          <w:lang w:val="en-US"/>
        </w:rPr>
        <w:t xml:space="preserve"> There are two formats that translator accepts.</w:t>
      </w:r>
    </w:p>
    <w:p w14:paraId="5E516201" w14:textId="77777777" w:rsidR="001A0B54" w:rsidRDefault="001A0B54" w:rsidP="00D76C9B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Encode every </w:t>
      </w:r>
      <w:r w:rsidRPr="00D76C9B">
        <w:rPr>
          <w:rStyle w:val="SmallCapsAbbreviation"/>
        </w:rPr>
        <w:t>cpuid</w:t>
      </w:r>
      <w:r>
        <w:rPr>
          <w:lang w:val="en-US"/>
        </w:rPr>
        <w:t xml:space="preserve"> field </w:t>
      </w:r>
      <w:r w:rsidR="00610807">
        <w:rPr>
          <w:lang w:val="en-US"/>
        </w:rPr>
        <w:t xml:space="preserve">with a </w:t>
      </w:r>
      <w:r>
        <w:rPr>
          <w:lang w:val="en-US"/>
        </w:rPr>
        <w:t>non-default value in the [CPUID] section:</w:t>
      </w:r>
    </w:p>
    <w:p w14:paraId="732997F4" w14:textId="77777777" w:rsidR="001A0B54" w:rsidRDefault="001A0B54" w:rsidP="00D76C9B">
      <w:pPr>
        <w:pStyle w:val="CodeBlock"/>
        <w:rPr>
          <w:lang w:val="en-US"/>
        </w:rPr>
      </w:pPr>
      <w:r w:rsidRPr="00887A02">
        <w:rPr>
          <w:lang w:val="en-US"/>
        </w:rPr>
        <w:t>Troznarf</w:t>
      </w:r>
      <w:r>
        <w:rPr>
          <w:lang w:val="en-US"/>
        </w:rPr>
        <w:t>, sse41, 0</w:t>
      </w:r>
    </w:p>
    <w:p w14:paraId="1DB75272" w14:textId="77777777" w:rsidR="001A0B54" w:rsidRDefault="001A0B54" w:rsidP="001A0B54">
      <w:pPr>
        <w:pStyle w:val="CodeBlock"/>
        <w:rPr>
          <w:lang w:val="en-US"/>
        </w:rPr>
      </w:pPr>
      <w:r w:rsidRPr="00887A02">
        <w:rPr>
          <w:lang w:val="en-US"/>
        </w:rPr>
        <w:t>Troznarf</w:t>
      </w:r>
      <w:r>
        <w:rPr>
          <w:lang w:val="en-US"/>
        </w:rPr>
        <w:t>, rdrand, 1</w:t>
      </w:r>
    </w:p>
    <w:p w14:paraId="1CE29AFC" w14:textId="77777777" w:rsidR="001A0B54" w:rsidRDefault="001A0B54" w:rsidP="001A0B54">
      <w:pPr>
        <w:pStyle w:val="CodeBlock"/>
        <w:rPr>
          <w:lang w:val="en-US"/>
        </w:rPr>
      </w:pPr>
      <w:r w:rsidRPr="00887A02">
        <w:rPr>
          <w:lang w:val="en-US"/>
        </w:rPr>
        <w:t>Troznarf</w:t>
      </w:r>
      <w:r>
        <w:rPr>
          <w:lang w:val="en-US"/>
        </w:rPr>
        <w:t xml:space="preserve">, </w:t>
      </w:r>
      <w:r w:rsidR="00610807">
        <w:rPr>
          <w:lang w:val="en-US"/>
        </w:rPr>
        <w:t>l2_slices, get_troznarf_slices</w:t>
      </w:r>
    </w:p>
    <w:p w14:paraId="3C607889" w14:textId="77777777" w:rsidR="001A0B54" w:rsidRDefault="001A0B54" w:rsidP="00D76C9B">
      <w:pPr>
        <w:pStyle w:val="CodeBlock"/>
        <w:rPr>
          <w:lang w:val="en-US"/>
        </w:rPr>
      </w:pPr>
      <w:r>
        <w:rPr>
          <w:lang w:val="en-US"/>
        </w:rPr>
        <w:t>&lt; etc... &gt;</w:t>
      </w:r>
    </w:p>
    <w:p w14:paraId="5BFCE214" w14:textId="579D11C3" w:rsidR="001A0B54" w:rsidRDefault="000857AF" w:rsidP="00D76C9B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Use compact </w:t>
      </w:r>
      <w:r w:rsidR="00672436">
        <w:rPr>
          <w:lang w:val="en-US"/>
        </w:rPr>
        <w:t>format to specify leaf/subleaf:</w:t>
      </w:r>
    </w:p>
    <w:p w14:paraId="58C2D2B0" w14:textId="77777777" w:rsidR="00DD11E5" w:rsidRDefault="00DD11E5" w:rsidP="00D76C9B">
      <w:pPr>
        <w:pStyle w:val="CodeBlock"/>
        <w:rPr>
          <w:lang w:val="en-US"/>
        </w:rPr>
      </w:pPr>
      <w:r>
        <w:rPr>
          <w:lang w:val="en-US"/>
        </w:rPr>
        <w:t>Troznarf, 4:1, 0x2010043, 0x01, 0x20</w:t>
      </w:r>
      <w:r w:rsidR="00081CF0">
        <w:rPr>
          <w:lang w:val="en-US"/>
        </w:rPr>
        <w:t>, 0xfff</w:t>
      </w:r>
    </w:p>
    <w:p w14:paraId="45199BFA" w14:textId="0181CC7C" w:rsidR="00DD11E5" w:rsidRDefault="004C6D5E">
      <w:pPr>
        <w:rPr>
          <w:lang w:val="en-US"/>
        </w:rPr>
      </w:pPr>
      <w:r>
        <w:rPr>
          <w:lang w:val="en-US"/>
        </w:rPr>
        <w:t>The c</w:t>
      </w:r>
      <w:r w:rsidR="00DD11E5">
        <w:rPr>
          <w:lang w:val="en-US"/>
        </w:rPr>
        <w:t xml:space="preserve">ompact formats </w:t>
      </w:r>
      <w:r>
        <w:rPr>
          <w:lang w:val="en-US"/>
        </w:rPr>
        <w:t xml:space="preserve">is </w:t>
      </w:r>
      <w:r w:rsidR="00DD11E5" w:rsidRPr="00D76C9B">
        <w:rPr>
          <w:rStyle w:val="Code"/>
        </w:rPr>
        <w:t>leaf:</w:t>
      </w:r>
      <w:commentRangeStart w:id="146"/>
      <w:r w:rsidR="00DD11E5" w:rsidRPr="00D76C9B">
        <w:rPr>
          <w:rStyle w:val="Code"/>
        </w:rPr>
        <w:t>subleaf</w:t>
      </w:r>
      <w:commentRangeEnd w:id="146"/>
      <w:r>
        <w:rPr>
          <w:rStyle w:val="CommentReference"/>
        </w:rPr>
        <w:commentReference w:id="146"/>
      </w:r>
      <w:r>
        <w:rPr>
          <w:lang w:val="en-US"/>
        </w:rPr>
        <w:t>. F</w:t>
      </w:r>
      <w:r w:rsidR="00DD11E5">
        <w:rPr>
          <w:lang w:val="en-US"/>
        </w:rPr>
        <w:t xml:space="preserve">ull 32-bit values have to be specified. The translator splits them into fields and assigns </w:t>
      </w:r>
      <w:r w:rsidR="00DD11E5" w:rsidRPr="00D76C9B">
        <w:rPr>
          <w:rStyle w:val="Code"/>
        </w:rPr>
        <w:t>config</w:t>
      </w:r>
      <w:r w:rsidR="00DD11E5">
        <w:rPr>
          <w:lang w:val="en-US"/>
        </w:rPr>
        <w:t xml:space="preserve"> </w:t>
      </w:r>
      <w:r w:rsidR="00816EE5">
        <w:rPr>
          <w:lang w:val="en-US"/>
        </w:rPr>
        <w:t>fields/</w:t>
      </w:r>
      <w:r w:rsidR="00DD11E5">
        <w:rPr>
          <w:lang w:val="en-US"/>
        </w:rPr>
        <w:t>fuses itself. It also issues warnings for inconsistencies:</w:t>
      </w:r>
    </w:p>
    <w:p w14:paraId="0281B132" w14:textId="6B8E5F46" w:rsidR="00DD11E5" w:rsidRDefault="009C5105" w:rsidP="00D76C9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 constant </w:t>
      </w:r>
      <w:r w:rsidRPr="00D76C9B">
        <w:rPr>
          <w:rStyle w:val="SmallCapsAbbreviation"/>
        </w:rPr>
        <w:t>cpuid</w:t>
      </w:r>
      <w:r>
        <w:rPr>
          <w:lang w:val="en-US"/>
        </w:rPr>
        <w:t xml:space="preserve"> field was assigned </w:t>
      </w:r>
      <w:r w:rsidR="0010419D">
        <w:rPr>
          <w:lang w:val="en-US"/>
        </w:rPr>
        <w:t xml:space="preserve">to </w:t>
      </w:r>
      <w:r>
        <w:rPr>
          <w:lang w:val="en-US"/>
        </w:rPr>
        <w:t>a different value;</w:t>
      </w:r>
    </w:p>
    <w:p w14:paraId="447789CE" w14:textId="06A2AD79" w:rsidR="00E04832" w:rsidRPr="009C5105" w:rsidRDefault="009C5105" w:rsidP="00D76C9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 functional field has been overridden with </w:t>
      </w:r>
      <w:r w:rsidR="0010419D">
        <w:rPr>
          <w:lang w:val="en-US"/>
        </w:rPr>
        <w:t xml:space="preserve">a </w:t>
      </w:r>
      <w:r>
        <w:rPr>
          <w:lang w:val="en-US"/>
        </w:rPr>
        <w:t>constant value.</w:t>
      </w:r>
    </w:p>
    <w:p w14:paraId="38EE77FC" w14:textId="77777777" w:rsidR="00406C28" w:rsidRDefault="00406C28" w:rsidP="00D76C9B">
      <w:pPr>
        <w:pStyle w:val="Heading2"/>
        <w:rPr>
          <w:lang w:val="en-US"/>
        </w:rPr>
      </w:pPr>
      <w:bookmarkStart w:id="147" w:name="_Toc383076419"/>
      <w:r>
        <w:rPr>
          <w:lang w:val="en-US"/>
        </w:rPr>
        <w:lastRenderedPageBreak/>
        <w:t xml:space="preserve">Override a </w:t>
      </w:r>
      <w:r w:rsidR="005B26A6" w:rsidRPr="003E0006">
        <w:rPr>
          <w:rStyle w:val="SmallCapsAbbreviation"/>
        </w:rPr>
        <w:t>cpuid</w:t>
      </w:r>
      <w:r>
        <w:rPr>
          <w:lang w:val="en-US"/>
        </w:rPr>
        <w:t xml:space="preserve"> </w:t>
      </w:r>
      <w:r w:rsidR="009C5105">
        <w:rPr>
          <w:lang w:val="en-US"/>
        </w:rPr>
        <w:t>F</w:t>
      </w:r>
      <w:r>
        <w:rPr>
          <w:lang w:val="en-US"/>
        </w:rPr>
        <w:t>ield</w:t>
      </w:r>
      <w:r w:rsidR="009C5105">
        <w:rPr>
          <w:lang w:val="en-US"/>
        </w:rPr>
        <w:t xml:space="preserve"> from </w:t>
      </w:r>
      <w:r w:rsidR="00CA6BC9">
        <w:rPr>
          <w:lang w:val="en-US"/>
        </w:rPr>
        <w:t>S</w:t>
      </w:r>
      <w:r w:rsidR="009C5105">
        <w:rPr>
          <w:lang w:val="en-US"/>
        </w:rPr>
        <w:t>cript</w:t>
      </w:r>
      <w:bookmarkEnd w:id="147"/>
    </w:p>
    <w:p w14:paraId="2F7DC85A" w14:textId="77777777" w:rsidR="00B403B9" w:rsidRPr="00B403B9" w:rsidRDefault="00B403B9">
      <w:pPr>
        <w:rPr>
          <w:lang w:val="en-US"/>
        </w:rPr>
      </w:pPr>
      <w:r>
        <w:rPr>
          <w:lang w:val="en-US"/>
        </w:rPr>
        <w:t xml:space="preserve">A customer wants to override a particular </w:t>
      </w:r>
      <w:r w:rsidRPr="00D76C9B">
        <w:rPr>
          <w:rStyle w:val="SmallCapsAbbreviation"/>
        </w:rPr>
        <w:t>cpuid</w:t>
      </w:r>
      <w:r>
        <w:rPr>
          <w:lang w:val="en-US"/>
        </w:rPr>
        <w:t xml:space="preserve"> field by addressing it by name.</w:t>
      </w:r>
    </w:p>
    <w:p w14:paraId="077BFB51" w14:textId="77777777" w:rsidR="00693627" w:rsidRDefault="00693627">
      <w:pPr>
        <w:rPr>
          <w:lang w:val="en-US"/>
        </w:rPr>
      </w:pPr>
      <w:r>
        <w:rPr>
          <w:lang w:val="en-US"/>
        </w:rPr>
        <w:t xml:space="preserve">This functionality is implemented through </w:t>
      </w:r>
      <w:r w:rsidR="003B0EF7">
        <w:rPr>
          <w:lang w:val="en-US"/>
        </w:rPr>
        <w:t xml:space="preserve">a number of generated </w:t>
      </w:r>
      <w:r>
        <w:rPr>
          <w:lang w:val="en-US"/>
        </w:rPr>
        <w:t xml:space="preserve">attributes. </w:t>
      </w:r>
      <w:r w:rsidR="008D23D7">
        <w:rPr>
          <w:lang w:val="en-US"/>
        </w:rPr>
        <w:t xml:space="preserve">The translator generates </w:t>
      </w:r>
      <w:r w:rsidR="008D23D7" w:rsidRPr="00D76C9B">
        <w:rPr>
          <w:rStyle w:val="Code"/>
        </w:rPr>
        <w:t>cpuid-fields.c</w:t>
      </w:r>
      <w:r w:rsidR="008D23D7">
        <w:rPr>
          <w:lang w:val="en-US"/>
        </w:rPr>
        <w:t xml:space="preserve"> file with code for definitions and registration of attributes </w:t>
      </w:r>
      <w:r w:rsidR="003C0550">
        <w:rPr>
          <w:lang w:val="en-US"/>
        </w:rPr>
        <w:t xml:space="preserve">for overriding </w:t>
      </w:r>
      <w:r w:rsidR="008D23D7" w:rsidRPr="00D76C9B">
        <w:rPr>
          <w:rStyle w:val="SmallCapsAbbreviation"/>
        </w:rPr>
        <w:t>cpuid</w:t>
      </w:r>
      <w:r w:rsidR="008D23D7">
        <w:rPr>
          <w:lang w:val="en-US"/>
        </w:rPr>
        <w:t xml:space="preserve"> fields. </w:t>
      </w:r>
      <w:r w:rsidR="003C0550">
        <w:rPr>
          <w:lang w:val="en-US"/>
        </w:rPr>
        <w:t xml:space="preserve">For a field </w:t>
      </w:r>
      <w:r w:rsidR="003C0550" w:rsidRPr="00D76C9B">
        <w:rPr>
          <w:rStyle w:val="Code"/>
        </w:rPr>
        <w:t>foo</w:t>
      </w:r>
      <w:r w:rsidR="003C0550">
        <w:rPr>
          <w:lang w:val="en-US"/>
        </w:rPr>
        <w:t xml:space="preserve"> an attribute </w:t>
      </w:r>
      <w:r w:rsidR="003C0550" w:rsidRPr="00D76C9B">
        <w:rPr>
          <w:rStyle w:val="Code"/>
        </w:rPr>
        <w:t>cpuid_foo_overri</w:t>
      </w:r>
      <w:r w:rsidR="007D344C" w:rsidRPr="00D76C9B">
        <w:rPr>
          <w:rStyle w:val="Code"/>
        </w:rPr>
        <w:t>de</w:t>
      </w:r>
      <w:r w:rsidR="007D344C">
        <w:rPr>
          <w:rStyle w:val="Code"/>
        </w:rPr>
        <w:t xml:space="preserve"> </w:t>
      </w:r>
      <w:r w:rsidR="007D344C" w:rsidRPr="00D76C9B">
        <w:rPr>
          <w:lang w:val="en-US"/>
        </w:rPr>
        <w:t>is</w:t>
      </w:r>
      <w:r w:rsidR="007D344C">
        <w:rPr>
          <w:rStyle w:val="Code"/>
        </w:rPr>
        <w:t xml:space="preserve"> </w:t>
      </w:r>
      <w:r w:rsidR="007D344C" w:rsidRPr="00D76C9B">
        <w:rPr>
          <w:lang w:val="en-US"/>
        </w:rPr>
        <w:t>registered</w:t>
      </w:r>
      <w:r w:rsidR="007D344C">
        <w:rPr>
          <w:rStyle w:val="Code"/>
        </w:rPr>
        <w:t xml:space="preserve"> </w:t>
      </w:r>
      <w:r w:rsidR="007D344C" w:rsidRPr="00D76C9B">
        <w:rPr>
          <w:lang w:val="en-US"/>
        </w:rPr>
        <w:t>w</w:t>
      </w:r>
      <w:r w:rsidR="007D344C">
        <w:rPr>
          <w:lang w:val="en-US"/>
        </w:rPr>
        <w:t xml:space="preserve">ith type </w:t>
      </w:r>
      <w:r w:rsidR="007D344C" w:rsidRPr="00D76C9B">
        <w:rPr>
          <w:rStyle w:val="Emph"/>
        </w:rPr>
        <w:t>i|n</w:t>
      </w:r>
      <w:r w:rsidR="00DD33BB">
        <w:rPr>
          <w:rStyle w:val="Emph"/>
        </w:rPr>
        <w:t xml:space="preserve">. </w:t>
      </w:r>
      <w:r w:rsidR="00DD33BB" w:rsidRPr="00D76C9B">
        <w:rPr>
          <w:rStyle w:val="Emph"/>
          <w:i w:val="0"/>
        </w:rPr>
        <w:t>I</w:t>
      </w:r>
      <w:r w:rsidR="00DD33BB">
        <w:rPr>
          <w:lang w:val="en-US"/>
        </w:rPr>
        <w:t xml:space="preserve">t </w:t>
      </w:r>
      <w:r w:rsidR="004421F4">
        <w:rPr>
          <w:lang w:val="en-US"/>
        </w:rPr>
        <w:t xml:space="preserve">defaults </w:t>
      </w:r>
      <w:r w:rsidR="00DD33BB">
        <w:rPr>
          <w:lang w:val="en-US"/>
        </w:rPr>
        <w:t xml:space="preserve">to </w:t>
      </w:r>
      <w:r w:rsidR="007D344C" w:rsidRPr="00D76C9B">
        <w:rPr>
          <w:rStyle w:val="Code"/>
        </w:rPr>
        <w:t>None</w:t>
      </w:r>
      <w:r w:rsidR="007D344C" w:rsidRPr="004421F4">
        <w:rPr>
          <w:lang w:val="en-US"/>
        </w:rPr>
        <w:t>.</w:t>
      </w:r>
      <w:r w:rsidR="004421F4">
        <w:rPr>
          <w:lang w:val="en-US"/>
        </w:rPr>
        <w:t xml:space="preserve"> </w:t>
      </w:r>
    </w:p>
    <w:p w14:paraId="3A650501" w14:textId="4FEA0368" w:rsidR="009C5105" w:rsidRDefault="004A31B6">
      <w:pPr>
        <w:rPr>
          <w:lang w:val="en-US"/>
        </w:rPr>
      </w:pPr>
      <w:r>
        <w:rPr>
          <w:rStyle w:val="SmallCapsAbbreviation"/>
        </w:rPr>
        <w:t>c</w:t>
      </w:r>
      <w:r w:rsidRPr="00D76C9B">
        <w:rPr>
          <w:rStyle w:val="SmallCapsAbbreviation"/>
        </w:rPr>
        <w:t>puid</w:t>
      </w:r>
      <w:r>
        <w:rPr>
          <w:lang w:val="en-US"/>
        </w:rPr>
        <w:t xml:space="preserve"> fields </w:t>
      </w:r>
      <w:r w:rsidR="008D23D7">
        <w:rPr>
          <w:lang w:val="en-US"/>
        </w:rPr>
        <w:t xml:space="preserve">declared as read-only, constant or functional </w:t>
      </w:r>
      <w:r w:rsidR="00693627">
        <w:rPr>
          <w:lang w:val="en-US"/>
        </w:rPr>
        <w:t xml:space="preserve">generate warnings if </w:t>
      </w:r>
      <w:r>
        <w:rPr>
          <w:lang w:val="en-US"/>
        </w:rPr>
        <w:t xml:space="preserve">an </w:t>
      </w:r>
      <w:r w:rsidR="00693627">
        <w:rPr>
          <w:lang w:val="en-US"/>
        </w:rPr>
        <w:t xml:space="preserve">attempted to </w:t>
      </w:r>
      <w:r>
        <w:rPr>
          <w:lang w:val="en-US"/>
        </w:rPr>
        <w:t xml:space="preserve">modify them is taken; still, the new value is saved and later used. </w:t>
      </w:r>
      <w:r w:rsidR="00816EE5">
        <w:rPr>
          <w:lang w:val="en-US"/>
        </w:rPr>
        <w:t>Const and h</w:t>
      </w:r>
      <w:r>
        <w:rPr>
          <w:lang w:val="en-US"/>
        </w:rPr>
        <w:t>idden fields do not have associated override attributes.</w:t>
      </w:r>
    </w:p>
    <w:p w14:paraId="507DC224" w14:textId="2820F1E1" w:rsidR="004A31B6" w:rsidRDefault="004A31B6">
      <w:pPr>
        <w:rPr>
          <w:lang w:val="en-US"/>
        </w:rPr>
      </w:pPr>
      <w:r>
        <w:rPr>
          <w:lang w:val="en-US"/>
        </w:rPr>
        <w:t xml:space="preserve">For leaves not present in the specification an attribute </w:t>
      </w:r>
      <w:r w:rsidRPr="00D76C9B">
        <w:rPr>
          <w:rStyle w:val="Code"/>
        </w:rPr>
        <w:t>cpuid_extra_leaves</w:t>
      </w:r>
      <w:r>
        <w:rPr>
          <w:lang w:val="en-US"/>
        </w:rPr>
        <w:t xml:space="preserve"> (type [</w:t>
      </w:r>
      <w:r w:rsidR="00137231">
        <w:rPr>
          <w:lang w:val="en-US"/>
        </w:rPr>
        <w:t>[</w:t>
      </w:r>
      <w:r w:rsidR="00137231" w:rsidRPr="00887A02">
        <w:rPr>
          <w:rStyle w:val="Emph"/>
        </w:rPr>
        <w:t>ii|niiii</w:t>
      </w:r>
      <w:r w:rsidR="00137231" w:rsidRPr="00887A02">
        <w:rPr>
          <w:rStyle w:val="Emph"/>
          <w:i w:val="0"/>
        </w:rPr>
        <w:t>)</w:t>
      </w:r>
      <w:r w:rsidR="00137231">
        <w:rPr>
          <w:lang w:val="en-US"/>
        </w:rPr>
        <w:t>]*</w:t>
      </w:r>
      <w:r>
        <w:rPr>
          <w:lang w:val="en-US"/>
        </w:rPr>
        <w:t xml:space="preserve">]) </w:t>
      </w:r>
      <w:commentRangeStart w:id="148"/>
      <w:r>
        <w:rPr>
          <w:lang w:val="en-US"/>
        </w:rPr>
        <w:t>can</w:t>
      </w:r>
      <w:commentRangeEnd w:id="148"/>
      <w:r w:rsidR="00EC37A9">
        <w:rPr>
          <w:rStyle w:val="CommentReference"/>
        </w:rPr>
        <w:commentReference w:id="148"/>
      </w:r>
      <w:r>
        <w:rPr>
          <w:lang w:val="en-US"/>
        </w:rPr>
        <w:t xml:space="preserve"> be used to provide values.</w:t>
      </w:r>
    </w:p>
    <w:p w14:paraId="038DC390" w14:textId="77777777" w:rsidR="00CA6BC9" w:rsidRDefault="00CA6BC9" w:rsidP="00CA6BC9">
      <w:pPr>
        <w:pStyle w:val="Heading2"/>
        <w:rPr>
          <w:lang w:val="en-US"/>
        </w:rPr>
      </w:pPr>
      <w:bookmarkStart w:id="149" w:name="_Toc383076420"/>
      <w:r>
        <w:rPr>
          <w:lang w:val="en-US"/>
        </w:rPr>
        <w:t xml:space="preserve">Override a Complete </w:t>
      </w:r>
      <w:r w:rsidRPr="003E0006">
        <w:rPr>
          <w:rStyle w:val="SmallCapsAbbreviation"/>
        </w:rPr>
        <w:t>cpuid</w:t>
      </w:r>
      <w:r>
        <w:rPr>
          <w:lang w:val="en-US"/>
        </w:rPr>
        <w:t xml:space="preserve"> Leaf/Subleaf</w:t>
      </w:r>
      <w:bookmarkEnd w:id="149"/>
    </w:p>
    <w:p w14:paraId="70940EAD" w14:textId="77777777" w:rsidR="003B0EF7" w:rsidRPr="00887A02" w:rsidRDefault="003B0EF7" w:rsidP="003B0EF7">
      <w:pPr>
        <w:rPr>
          <w:lang w:val="en-US"/>
        </w:rPr>
      </w:pPr>
      <w:r>
        <w:rPr>
          <w:lang w:val="en-US"/>
        </w:rPr>
        <w:t xml:space="preserve">A customer wants to modify certain results of </w:t>
      </w:r>
      <w:r w:rsidRPr="00887A02">
        <w:rPr>
          <w:rStyle w:val="SmallCapsAbbreviation"/>
        </w:rPr>
        <w:t>cpuid</w:t>
      </w:r>
      <w:r>
        <w:rPr>
          <w:lang w:val="en-US"/>
        </w:rPr>
        <w:t xml:space="preserve"> instruction. Simics provides </w:t>
      </w:r>
      <w:r w:rsidRPr="00887A02">
        <w:rPr>
          <w:rStyle w:val="SmallCapsAbbreviation"/>
        </w:rPr>
        <w:t>cli</w:t>
      </w:r>
      <w:r>
        <w:rPr>
          <w:lang w:val="en-US"/>
        </w:rPr>
        <w:t xml:space="preserve"> command </w:t>
      </w:r>
      <w:r w:rsidRPr="00887A02">
        <w:rPr>
          <w:rStyle w:val="Code"/>
        </w:rPr>
        <w:t>&lt;core&gt;.set_cpuid leaf subleaf register value</w:t>
      </w:r>
      <w:r>
        <w:rPr>
          <w:lang w:val="en-US"/>
        </w:rPr>
        <w:t>.  If functional or read-only fields are touched, warnings are issued.</w:t>
      </w:r>
    </w:p>
    <w:p w14:paraId="7B03F8DB" w14:textId="77777777" w:rsidR="003B0EF7" w:rsidRDefault="003B0EF7" w:rsidP="003B0EF7">
      <w:pPr>
        <w:rPr>
          <w:lang w:val="en-US"/>
        </w:rPr>
      </w:pPr>
      <w:r>
        <w:rPr>
          <w:lang w:val="en-US"/>
        </w:rPr>
        <w:t xml:space="preserve">For user’s convenience, a pseudo-attribute </w:t>
      </w:r>
      <w:r w:rsidRPr="00887A02">
        <w:rPr>
          <w:rStyle w:val="Code"/>
        </w:rPr>
        <w:t>cpuid_leaf_override</w:t>
      </w:r>
      <w:r>
        <w:rPr>
          <w:lang w:val="en-US"/>
        </w:rPr>
        <w:t xml:space="preserve"> (type [</w:t>
      </w:r>
      <w:r w:rsidRPr="00887A02">
        <w:rPr>
          <w:rStyle w:val="Emph"/>
        </w:rPr>
        <w:t>i</w:t>
      </w:r>
      <w:r w:rsidRPr="00887A02">
        <w:rPr>
          <w:rStyle w:val="Emph"/>
          <w:i w:val="0"/>
        </w:rPr>
        <w:t>(</w:t>
      </w:r>
      <w:r w:rsidRPr="00887A02">
        <w:rPr>
          <w:rStyle w:val="Emph"/>
        </w:rPr>
        <w:t>i|n</w:t>
      </w:r>
      <w:r w:rsidRPr="00887A02">
        <w:rPr>
          <w:rStyle w:val="Emph"/>
          <w:i w:val="0"/>
        </w:rPr>
        <w:t>)</w:t>
      </w:r>
      <w:r w:rsidR="00FB6E8E">
        <w:rPr>
          <w:rStyle w:val="Emph"/>
          <w:i w:val="0"/>
        </w:rPr>
        <w:t>(</w:t>
      </w:r>
      <w:r w:rsidRPr="00887A02">
        <w:rPr>
          <w:rStyle w:val="Emph"/>
        </w:rPr>
        <w:t>i</w:t>
      </w:r>
      <w:r w:rsidR="00FB6E8E">
        <w:rPr>
          <w:rStyle w:val="Emph"/>
        </w:rPr>
        <w:t>|n</w:t>
      </w:r>
      <w:r w:rsidR="00FB6E8E" w:rsidRPr="00D76C9B">
        <w:rPr>
          <w:rStyle w:val="Emph"/>
          <w:i w:val="0"/>
        </w:rPr>
        <w:t>)(</w:t>
      </w:r>
      <w:r w:rsidRPr="00887A02">
        <w:rPr>
          <w:rStyle w:val="Emph"/>
        </w:rPr>
        <w:t>i</w:t>
      </w:r>
      <w:r w:rsidR="00FB6E8E">
        <w:rPr>
          <w:rStyle w:val="Emph"/>
        </w:rPr>
        <w:t>|n</w:t>
      </w:r>
      <w:r w:rsidR="00FB6E8E" w:rsidRPr="00D76C9B">
        <w:rPr>
          <w:rStyle w:val="Emph"/>
          <w:i w:val="0"/>
        </w:rPr>
        <w:t>)(</w:t>
      </w:r>
      <w:r w:rsidRPr="00887A02">
        <w:rPr>
          <w:rStyle w:val="Emph"/>
        </w:rPr>
        <w:t>i</w:t>
      </w:r>
      <w:r w:rsidR="00FB6E8E">
        <w:rPr>
          <w:rStyle w:val="Emph"/>
        </w:rPr>
        <w:t>|n</w:t>
      </w:r>
      <w:r w:rsidR="00FB6E8E" w:rsidRPr="00D76C9B">
        <w:rPr>
          <w:rStyle w:val="Emph"/>
          <w:i w:val="0"/>
        </w:rPr>
        <w:t>)(</w:t>
      </w:r>
      <w:r w:rsidRPr="00887A02">
        <w:rPr>
          <w:rStyle w:val="Emph"/>
        </w:rPr>
        <w:t>i</w:t>
      </w:r>
      <w:r w:rsidR="00FB6E8E">
        <w:rPr>
          <w:rStyle w:val="Emph"/>
        </w:rPr>
        <w:t>|n</w:t>
      </w:r>
      <w:r w:rsidR="00FB6E8E" w:rsidRPr="00D76C9B">
        <w:rPr>
          <w:rStyle w:val="Emph"/>
          <w:i w:val="0"/>
        </w:rPr>
        <w:t>)</w:t>
      </w:r>
      <w:r>
        <w:rPr>
          <w:lang w:val="en-US"/>
        </w:rPr>
        <w:t>], write-only)</w:t>
      </w:r>
      <w:r w:rsidR="007A5BC9">
        <w:rPr>
          <w:lang w:val="en-US"/>
        </w:rPr>
        <w:t xml:space="preserve"> </w:t>
      </w:r>
      <w:r>
        <w:rPr>
          <w:lang w:val="en-US"/>
        </w:rPr>
        <w:t>is generated for automatically splitting values into distinct fields:</w:t>
      </w:r>
    </w:p>
    <w:p w14:paraId="626EED0E" w14:textId="77777777" w:rsidR="003B0EF7" w:rsidRDefault="003B0EF7" w:rsidP="003B0EF7">
      <w:pPr>
        <w:pStyle w:val="CodeBlock"/>
        <w:rPr>
          <w:rStyle w:val="Code"/>
        </w:rPr>
      </w:pPr>
      <w:r>
        <w:rPr>
          <w:lang w:val="en-US"/>
        </w:rPr>
        <w:t>core.</w:t>
      </w:r>
      <w:r w:rsidRPr="00887A02">
        <w:rPr>
          <w:rStyle w:val="Code"/>
        </w:rPr>
        <w:t>cpuid_leaf_override</w:t>
      </w:r>
      <w:r>
        <w:rPr>
          <w:rStyle w:val="Code"/>
        </w:rPr>
        <w:t xml:space="preserve"> = [4, None, 0x11, 0x22, 0x33, 0x44]</w:t>
      </w:r>
    </w:p>
    <w:p w14:paraId="548929E5" w14:textId="77777777" w:rsidR="00CA6BC9" w:rsidRDefault="003B0EF7" w:rsidP="00D76C9B">
      <w:pPr>
        <w:rPr>
          <w:lang w:val="en-US"/>
        </w:rPr>
      </w:pPr>
      <w:r>
        <w:rPr>
          <w:lang w:val="en-US"/>
        </w:rPr>
        <w:t xml:space="preserve">This results in assignments of individual </w:t>
      </w:r>
      <w:r w:rsidRPr="00887A02">
        <w:rPr>
          <w:rStyle w:val="Code"/>
        </w:rPr>
        <w:t>cpuid_xyz_override</w:t>
      </w:r>
      <w:r w:rsidR="00FB6E8E">
        <w:rPr>
          <w:lang w:val="en-US"/>
        </w:rPr>
        <w:t xml:space="preserve"> attributes that constitute </w:t>
      </w:r>
      <w:r w:rsidR="009A22D8">
        <w:rPr>
          <w:lang w:val="en-US"/>
        </w:rPr>
        <w:t>32-bit out registers.</w:t>
      </w:r>
    </w:p>
    <w:p w14:paraId="38155739" w14:textId="77777777" w:rsidR="009C5105" w:rsidRDefault="009C5105" w:rsidP="009C5105">
      <w:pPr>
        <w:pStyle w:val="Heading2"/>
        <w:rPr>
          <w:lang w:val="en-US"/>
        </w:rPr>
      </w:pPr>
      <w:bookmarkStart w:id="150" w:name="_Toc383076421"/>
      <w:r>
        <w:rPr>
          <w:lang w:val="en-US"/>
        </w:rPr>
        <w:t xml:space="preserve">Print </w:t>
      </w:r>
      <w:r w:rsidRPr="003E0006">
        <w:rPr>
          <w:rStyle w:val="SmallCapsAbbreviation"/>
        </w:rPr>
        <w:t>cpuid</w:t>
      </w:r>
      <w:r>
        <w:rPr>
          <w:lang w:val="en-US"/>
        </w:rPr>
        <w:t xml:space="preserve"> Table</w:t>
      </w:r>
      <w:bookmarkEnd w:id="150"/>
    </w:p>
    <w:p w14:paraId="25BFF056" w14:textId="77777777" w:rsidR="009C5105" w:rsidRPr="00887A02" w:rsidRDefault="009C5105" w:rsidP="009C5105">
      <w:pPr>
        <w:rPr>
          <w:lang w:val="en-US"/>
        </w:rPr>
      </w:pPr>
      <w:r w:rsidRPr="00D76C9B">
        <w:rPr>
          <w:lang w:val="en-US"/>
        </w:rPr>
        <w:t>The</w:t>
      </w:r>
      <w:r>
        <w:rPr>
          <w:rStyle w:val="SmallCapsAbbreviation"/>
        </w:rPr>
        <w:t xml:space="preserve"> </w:t>
      </w:r>
      <w:r w:rsidRPr="00887A02">
        <w:rPr>
          <w:rStyle w:val="SmallCapsAbbreviation"/>
        </w:rPr>
        <w:t>cli</w:t>
      </w:r>
      <w:r>
        <w:rPr>
          <w:lang w:val="en-US"/>
        </w:rPr>
        <w:t xml:space="preserve"> command </w:t>
      </w:r>
      <w:r w:rsidRPr="00887A02">
        <w:rPr>
          <w:rStyle w:val="Code"/>
        </w:rPr>
        <w:t>&lt;core</w:t>
      </w:r>
      <w:r>
        <w:rPr>
          <w:rStyle w:val="Code"/>
        </w:rPr>
        <w:t>&gt;</w:t>
      </w:r>
      <w:r w:rsidRPr="00887A02">
        <w:rPr>
          <w:rStyle w:val="Code"/>
        </w:rPr>
        <w:t>.print_cpuid</w:t>
      </w:r>
      <w:r>
        <w:rPr>
          <w:lang w:val="en-US"/>
        </w:rPr>
        <w:t xml:space="preserve"> is modified to mark (with star symbol) values that have at least one bit overridden through attributes.</w:t>
      </w:r>
    </w:p>
    <w:p w14:paraId="4F73E9C9" w14:textId="486A324F" w:rsidR="00E04832" w:rsidRPr="00E04832" w:rsidRDefault="009C5105">
      <w:pPr>
        <w:rPr>
          <w:lang w:val="en-US"/>
        </w:rPr>
      </w:pPr>
      <w:r>
        <w:rPr>
          <w:lang w:val="en-US"/>
        </w:rPr>
        <w:t xml:space="preserve">The translator </w:t>
      </w:r>
      <w:r w:rsidR="0048104B">
        <w:rPr>
          <w:lang w:val="en-US"/>
        </w:rPr>
        <w:t xml:space="preserve">will </w:t>
      </w:r>
      <w:r>
        <w:rPr>
          <w:lang w:val="en-US"/>
        </w:rPr>
        <w:t xml:space="preserve">generate a Python function that queries for </w:t>
      </w:r>
      <w:r w:rsidRPr="00D76C9B">
        <w:rPr>
          <w:rStyle w:val="SmallCapsAbbreviation"/>
        </w:rPr>
        <w:t>cpuid</w:t>
      </w:r>
      <w:r>
        <w:rPr>
          <w:lang w:val="en-US"/>
        </w:rPr>
        <w:t xml:space="preserve">, </w:t>
      </w:r>
      <w:r w:rsidR="00544AA6">
        <w:rPr>
          <w:lang w:val="en-US"/>
        </w:rPr>
        <w:t>splits 32-bit out registers into fields and prints a list of non-hidden fields.</w:t>
      </w:r>
    </w:p>
    <w:p w14:paraId="2CDC95FE" w14:textId="57FFBD88" w:rsidR="00406C28" w:rsidRDefault="003A274A" w:rsidP="005B26A6">
      <w:pPr>
        <w:pStyle w:val="Heading1"/>
        <w:rPr>
          <w:lang w:val="en-US"/>
        </w:rPr>
      </w:pPr>
      <w:bookmarkStart w:id="151" w:name="_Toc383076422"/>
      <w:del w:id="152" w:author="Rechistov, Grigory" w:date="2014-03-20T11:01:00Z">
        <w:r w:rsidDel="009C6717">
          <w:rPr>
            <w:lang w:val="en-US"/>
          </w:rPr>
          <w:delText xml:space="preserve">Expected </w:delText>
        </w:r>
      </w:del>
      <w:r>
        <w:rPr>
          <w:lang w:val="en-US"/>
        </w:rPr>
        <w:t xml:space="preserve">Source Code </w:t>
      </w:r>
      <w:del w:id="153" w:author="Rechistov, Grigory" w:date="2014-03-20T11:01:00Z">
        <w:r w:rsidDel="009C6717">
          <w:rPr>
            <w:lang w:val="en-US"/>
          </w:rPr>
          <w:delText>a</w:delText>
        </w:r>
      </w:del>
      <w:ins w:id="154" w:author="Rechistov, Grigory" w:date="2014-03-20T11:01:00Z">
        <w:r w:rsidR="009C6717">
          <w:rPr>
            <w:lang w:val="en-US"/>
          </w:rPr>
          <w:t>A</w:t>
        </w:r>
      </w:ins>
      <w:r>
        <w:rPr>
          <w:lang w:val="en-US"/>
        </w:rPr>
        <w:t>djustments</w:t>
      </w:r>
      <w:bookmarkEnd w:id="151"/>
      <w:ins w:id="155" w:author="Rechistov, Grigory" w:date="2014-03-20T11:01:00Z">
        <w:r w:rsidR="009C6717">
          <w:rPr>
            <w:lang w:val="en-US"/>
          </w:rPr>
          <w:t xml:space="preserve"> to Be Done</w:t>
        </w:r>
      </w:ins>
    </w:p>
    <w:p w14:paraId="2573002D" w14:textId="77777777" w:rsidR="003A274A" w:rsidRDefault="003A274A" w:rsidP="005B26A6">
      <w:pPr>
        <w:pStyle w:val="ListParagraph"/>
        <w:numPr>
          <w:ilvl w:val="0"/>
          <w:numId w:val="14"/>
        </w:numPr>
        <w:rPr>
          <w:lang w:val="en-US"/>
        </w:rPr>
      </w:pPr>
      <w:r w:rsidRPr="005B26A6">
        <w:rPr>
          <w:lang w:val="en-US"/>
        </w:rPr>
        <w:t>x86ex</w:t>
      </w:r>
      <w:r w:rsidR="00BD7705">
        <w:rPr>
          <w:lang w:val="en-US"/>
        </w:rPr>
        <w:t>—</w:t>
      </w:r>
      <w:r w:rsidR="00C23411">
        <w:rPr>
          <w:lang w:val="en-US"/>
        </w:rPr>
        <w:t xml:space="preserve">all code for </w:t>
      </w:r>
      <w:r w:rsidR="00C23411" w:rsidRPr="00D76C9B">
        <w:rPr>
          <w:rStyle w:val="SmallCapsAbbreviation"/>
        </w:rPr>
        <w:t>cpuid</w:t>
      </w:r>
      <w:r w:rsidR="00C23411">
        <w:rPr>
          <w:lang w:val="en-US"/>
        </w:rPr>
        <w:t xml:space="preserve"> is removed.</w:t>
      </w:r>
    </w:p>
    <w:p w14:paraId="47DA7C17" w14:textId="3015CA4A" w:rsidR="003A274A" w:rsidRDefault="003A274A" w:rsidP="005B26A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x86</w:t>
      </w:r>
      <w:r w:rsidR="00BD7705">
        <w:rPr>
          <w:lang w:val="en-US"/>
        </w:rPr>
        <w:t>—</w:t>
      </w:r>
      <w:r w:rsidR="00C23411">
        <w:rPr>
          <w:lang w:val="en-US"/>
        </w:rPr>
        <w:t xml:space="preserve">external interfaces for </w:t>
      </w:r>
      <w:r w:rsidR="00C23411" w:rsidRPr="00D76C9B">
        <w:rPr>
          <w:rStyle w:val="SmallCapsAbbreviation"/>
        </w:rPr>
        <w:t>cpuid</w:t>
      </w:r>
      <w:r w:rsidR="00C23411">
        <w:rPr>
          <w:lang w:val="en-US"/>
        </w:rPr>
        <w:t xml:space="preserve"> querying are left </w:t>
      </w:r>
      <w:r w:rsidR="009A22D8">
        <w:rPr>
          <w:lang w:val="en-US"/>
        </w:rPr>
        <w:t>un</w:t>
      </w:r>
      <w:r w:rsidR="00C23411">
        <w:rPr>
          <w:lang w:val="en-US"/>
        </w:rPr>
        <w:t xml:space="preserve">touched. </w:t>
      </w:r>
      <w:r w:rsidR="009A22D8">
        <w:rPr>
          <w:lang w:val="en-US"/>
        </w:rPr>
        <w:t xml:space="preserve">Functionality </w:t>
      </w:r>
      <w:r w:rsidR="00C23411">
        <w:rPr>
          <w:lang w:val="en-US"/>
        </w:rPr>
        <w:t xml:space="preserve">is moved to generated files. Makefile is adjusted to invoke </w:t>
      </w:r>
      <w:ins w:id="156" w:author="Rechistov, Grigory" w:date="2014-03-20T11:01:00Z">
        <w:r w:rsidR="009C6717">
          <w:rPr>
            <w:lang w:val="en-US"/>
          </w:rPr>
          <w:t xml:space="preserve">the </w:t>
        </w:r>
        <w:r w:rsidR="009C6717" w:rsidRPr="009C6717">
          <w:rPr>
            <w:rStyle w:val="SmallCapsAbbreviation"/>
            <w:rPrChange w:id="157" w:author="Rechistov, Grigory" w:date="2014-03-20T11:02:00Z">
              <w:rPr>
                <w:lang w:val="en-US"/>
              </w:rPr>
            </w:rPrChange>
          </w:rPr>
          <w:t>cpuid</w:t>
        </w:r>
        <w:r w:rsidR="009C6717">
          <w:rPr>
            <w:lang w:val="en-US"/>
          </w:rPr>
          <w:t xml:space="preserve"> specification </w:t>
        </w:r>
      </w:ins>
      <w:r w:rsidR="00C23411">
        <w:rPr>
          <w:lang w:val="en-US"/>
        </w:rPr>
        <w:t xml:space="preserve">translator </w:t>
      </w:r>
      <w:ins w:id="158" w:author="Rechistov, Grigory" w:date="2014-03-20T11:02:00Z">
        <w:r w:rsidR="009C6717">
          <w:rPr>
            <w:lang w:val="en-US"/>
          </w:rPr>
          <w:t>to code.</w:t>
        </w:r>
      </w:ins>
      <w:del w:id="159" w:author="Rechistov, Grigory" w:date="2014-03-20T11:02:00Z">
        <w:r w:rsidR="00C23411" w:rsidDel="009C6717">
          <w:rPr>
            <w:lang w:val="en-US"/>
          </w:rPr>
          <w:delText xml:space="preserve">of </w:delText>
        </w:r>
      </w:del>
    </w:p>
    <w:p w14:paraId="23D74B9C" w14:textId="314767FD" w:rsidR="003A274A" w:rsidRDefault="003A274A" w:rsidP="005B26A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Component </w:t>
      </w:r>
      <w:r w:rsidR="00BD7705">
        <w:rPr>
          <w:lang w:val="en-US"/>
        </w:rPr>
        <w:t xml:space="preserve">(Python) </w:t>
      </w:r>
      <w:r>
        <w:rPr>
          <w:lang w:val="en-US"/>
        </w:rPr>
        <w:t>code</w:t>
      </w:r>
      <w:r w:rsidR="0048104B">
        <w:rPr>
          <w:lang w:val="en-US"/>
        </w:rPr>
        <w:t xml:space="preserve"> </w:t>
      </w:r>
      <w:r w:rsidR="00BD7705">
        <w:rPr>
          <w:lang w:val="en-US"/>
        </w:rPr>
        <w:t>—</w:t>
      </w:r>
      <w:r w:rsidR="0048104B">
        <w:rPr>
          <w:lang w:val="en-US"/>
        </w:rPr>
        <w:t xml:space="preserve"> </w:t>
      </w:r>
      <w:r w:rsidR="00104A27">
        <w:rPr>
          <w:lang w:val="en-US"/>
        </w:rPr>
        <w:t xml:space="preserve">should be </w:t>
      </w:r>
      <w:r w:rsidR="00C23411">
        <w:rPr>
          <w:lang w:val="en-US"/>
        </w:rPr>
        <w:t xml:space="preserve">rewritten to address specific </w:t>
      </w:r>
      <w:r w:rsidR="00C23411" w:rsidRPr="00D76C9B">
        <w:rPr>
          <w:rStyle w:val="SmallCapsAbbreviation"/>
        </w:rPr>
        <w:t>cpuid</w:t>
      </w:r>
      <w:r w:rsidR="00C23411">
        <w:rPr>
          <w:lang w:val="en-US"/>
        </w:rPr>
        <w:t xml:space="preserve"> fields.</w:t>
      </w:r>
      <w:r w:rsidR="009A22D8">
        <w:rPr>
          <w:lang w:val="en-US"/>
        </w:rPr>
        <w:t xml:space="preserve"> Generated files are included for providing new commands of reading/writing </w:t>
      </w:r>
      <w:r w:rsidR="009A22D8" w:rsidRPr="00D76C9B">
        <w:rPr>
          <w:rStyle w:val="SmallCapsAbbreviation"/>
        </w:rPr>
        <w:t>cpuid</w:t>
      </w:r>
      <w:r w:rsidR="009A22D8">
        <w:rPr>
          <w:lang w:val="en-US"/>
        </w:rPr>
        <w:t xml:space="preserve"> fields and registers.</w:t>
      </w:r>
    </w:p>
    <w:p w14:paraId="6562602C" w14:textId="40EA8759" w:rsidR="00413F4B" w:rsidRDefault="00413F4B" w:rsidP="005B26A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Makefile system — new generated sources are include</w:t>
      </w:r>
      <w:ins w:id="160" w:author="Rechistov, Grigory" w:date="2014-03-20T11:02:00Z">
        <w:r w:rsidR="009C6717">
          <w:rPr>
            <w:lang w:val="en-US"/>
          </w:rPr>
          <w:t>d to compiling and linking stages.</w:t>
        </w:r>
      </w:ins>
    </w:p>
    <w:p w14:paraId="1C24150A" w14:textId="754B920C" w:rsidR="00413F4B" w:rsidRDefault="00413F4B" w:rsidP="005B26A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>x86ex_cpu — a model-specific data should be set up in the cpu_new() function that is called when a new object is created.</w:t>
      </w:r>
    </w:p>
    <w:p w14:paraId="157C5D91" w14:textId="386A51CE" w:rsidR="00BD7705" w:rsidRDefault="0048104B" w:rsidP="009C6717">
      <w:pPr>
        <w:pStyle w:val="Heading1"/>
        <w:rPr>
          <w:ins w:id="161" w:author="Rechistov, Grigory" w:date="2014-03-20T11:02:00Z"/>
          <w:lang w:val="en-US"/>
        </w:rPr>
      </w:pPr>
      <w:bookmarkStart w:id="162" w:name="_Toc383076423"/>
      <w:r w:rsidRPr="009C6717">
        <w:rPr>
          <w:rStyle w:val="SmallCapsAbbreviation"/>
        </w:rPr>
        <w:t>ebnf</w:t>
      </w:r>
      <w:r>
        <w:rPr>
          <w:lang w:val="en-US"/>
        </w:rPr>
        <w:t xml:space="preserve"> Specification of the Model List File Format</w:t>
      </w:r>
      <w:bookmarkEnd w:id="162"/>
    </w:p>
    <w:p w14:paraId="2674D6FE" w14:textId="409DE0BB" w:rsidR="00F70428" w:rsidRPr="00F70428" w:rsidRDefault="00F70428" w:rsidP="00F70428">
      <w:pPr>
        <w:rPr>
          <w:rStyle w:val="TODO"/>
          <w:rPrChange w:id="163" w:author="Rechistov, Grigory" w:date="2014-03-20T11:03:00Z">
            <w:rPr>
              <w:lang w:val="en-US"/>
            </w:rPr>
          </w:rPrChange>
        </w:rPr>
        <w:pPrChange w:id="164" w:author="Rechistov, Grigory" w:date="2014-03-20T11:02:00Z">
          <w:pPr>
            <w:pStyle w:val="Heading1"/>
          </w:pPr>
        </w:pPrChange>
      </w:pPr>
      <w:ins w:id="165" w:author="Rechistov, Grigory" w:date="2014-03-20T11:02:00Z">
        <w:r w:rsidRPr="00F70428">
          <w:rPr>
            <w:rStyle w:val="TODO"/>
            <w:rPrChange w:id="166" w:author="Rechistov, Grigory" w:date="2014-03-20T11:03:00Z">
              <w:rPr>
                <w:lang w:val="en-US"/>
              </w:rPr>
            </w:rPrChange>
          </w:rPr>
          <w:t xml:space="preserve">TODO </w:t>
        </w:r>
      </w:ins>
      <w:ins w:id="167" w:author="Rechistov, Grigory" w:date="2014-03-20T11:05:00Z">
        <w:r w:rsidR="00A149E4">
          <w:rPr>
            <w:rStyle w:val="TODO"/>
          </w:rPr>
          <w:t>This spec may be</w:t>
        </w:r>
      </w:ins>
      <w:ins w:id="168" w:author="Rechistov, Grigory" w:date="2014-03-20T11:03:00Z">
        <w:r>
          <w:rPr>
            <w:rStyle w:val="TODO"/>
          </w:rPr>
          <w:t xml:space="preserve"> </w:t>
        </w:r>
      </w:ins>
      <w:ins w:id="169" w:author="Rechistov, Grigory" w:date="2014-03-20T11:05:00Z">
        <w:r w:rsidR="00A149E4">
          <w:rPr>
            <w:rStyle w:val="TODO"/>
          </w:rPr>
          <w:t>in</w:t>
        </w:r>
      </w:ins>
      <w:ins w:id="170" w:author="Rechistov, Grigory" w:date="2014-03-20T11:03:00Z">
        <w:r>
          <w:rPr>
            <w:rStyle w:val="TODO"/>
          </w:rPr>
          <w:t>complete</w:t>
        </w:r>
      </w:ins>
    </w:p>
    <w:p w14:paraId="5F992881" w14:textId="48AE65DB" w:rsidR="0048104B" w:rsidRPr="009C6717" w:rsidRDefault="00146690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>spec</w:t>
      </w:r>
      <w:r w:rsidR="003A2324" w:rsidRPr="009C6717">
        <w:rPr>
          <w:sz w:val="16"/>
          <w:szCs w:val="16"/>
          <w:lang w:val="en-US"/>
        </w:rPr>
        <w:t>ification file</w:t>
      </w:r>
      <w:r w:rsidRPr="009C6717">
        <w:rPr>
          <w:sz w:val="16"/>
          <w:szCs w:val="16"/>
          <w:lang w:val="en-US"/>
        </w:rPr>
        <w:t xml:space="preserve"> = { section };</w:t>
      </w:r>
    </w:p>
    <w:p w14:paraId="5FA522C4" w14:textId="3C4957D7" w:rsidR="00B46FAF" w:rsidRPr="009C6717" w:rsidRDefault="00B46FAF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>comment = “#” , {</w:t>
      </w:r>
      <w:ins w:id="171" w:author="Rechistov, Grigory" w:date="2014-03-20T11:04:00Z">
        <w:r w:rsidR="00A149E4">
          <w:rPr>
            <w:sz w:val="16"/>
            <w:szCs w:val="16"/>
            <w:lang w:val="en-US"/>
          </w:rPr>
          <w:t xml:space="preserve"> </w:t>
        </w:r>
      </w:ins>
      <w:r w:rsidR="00C555F4" w:rsidRPr="009C6717">
        <w:rPr>
          <w:sz w:val="16"/>
          <w:szCs w:val="16"/>
          <w:lang w:val="en-US"/>
        </w:rPr>
        <w:t>alphanum</w:t>
      </w:r>
      <w:ins w:id="172" w:author="Rechistov, Grigory" w:date="2014-03-20T11:04:00Z">
        <w:r w:rsidR="00A149E4">
          <w:rPr>
            <w:sz w:val="16"/>
            <w:szCs w:val="16"/>
            <w:lang w:val="en-US"/>
          </w:rPr>
          <w:t xml:space="preserve"> </w:t>
        </w:r>
      </w:ins>
      <w:r w:rsidRPr="009C6717">
        <w:rPr>
          <w:sz w:val="16"/>
          <w:szCs w:val="16"/>
          <w:lang w:val="en-US"/>
        </w:rPr>
        <w:t>};</w:t>
      </w:r>
    </w:p>
    <w:p w14:paraId="751BD8A3" w14:textId="2B7AD6C3" w:rsidR="00064F22" w:rsidRDefault="00064F22" w:rsidP="009C6717">
      <w:pPr>
        <w:pStyle w:val="CodeBlock"/>
        <w:pBdr>
          <w:right w:val="single" w:sz="4" w:space="31" w:color="auto"/>
        </w:pBdr>
        <w:rPr>
          <w:ins w:id="173" w:author="Rechistov, Grigory" w:date="2014-03-20T11:08:00Z"/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>alphanum = letter | number ;</w:t>
      </w:r>
    </w:p>
    <w:p w14:paraId="12F3D475" w14:textId="7D43B51D" w:rsidR="00872D60" w:rsidRPr="009C6717" w:rsidDel="00872D60" w:rsidRDefault="00872D60" w:rsidP="009C6717">
      <w:pPr>
        <w:pStyle w:val="CodeBlock"/>
        <w:pBdr>
          <w:right w:val="single" w:sz="4" w:space="31" w:color="auto"/>
        </w:pBdr>
        <w:rPr>
          <w:del w:id="174" w:author="Rechistov, Grigory" w:date="2014-03-20T11:08:00Z"/>
          <w:sz w:val="16"/>
          <w:szCs w:val="16"/>
          <w:lang w:val="en-US"/>
        </w:rPr>
      </w:pPr>
    </w:p>
    <w:p w14:paraId="2753736A" w14:textId="4E35AAD5" w:rsidR="007856E0" w:rsidRDefault="00872D60" w:rsidP="009C6717">
      <w:pPr>
        <w:pStyle w:val="CodeBlock"/>
        <w:pBdr>
          <w:right w:val="single" w:sz="4" w:space="31" w:color="auto"/>
        </w:pBdr>
        <w:rPr>
          <w:ins w:id="175" w:author="Rechistov, Grigory" w:date="2014-03-20T11:08:00Z"/>
          <w:sz w:val="16"/>
          <w:szCs w:val="16"/>
          <w:lang w:val="en-US"/>
        </w:rPr>
      </w:pPr>
      <w:ins w:id="176" w:author="Rechistov, Grigory" w:date="2014-03-20T11:08:00Z">
        <w:r>
          <w:rPr>
            <w:sz w:val="16"/>
            <w:szCs w:val="16"/>
            <w:lang w:val="en-US"/>
          </w:rPr>
          <w:t xml:space="preserve">digit </w:t>
        </w:r>
      </w:ins>
      <w:del w:id="177" w:author="Rechistov, Grigory" w:date="2014-03-20T11:08:00Z">
        <w:r w:rsidR="007856E0" w:rsidRPr="009C6717" w:rsidDel="00872D60">
          <w:rPr>
            <w:sz w:val="16"/>
            <w:szCs w:val="16"/>
            <w:lang w:val="en-US"/>
          </w:rPr>
          <w:delText xml:space="preserve">number </w:delText>
        </w:r>
      </w:del>
      <w:r w:rsidR="007856E0" w:rsidRPr="009C6717">
        <w:rPr>
          <w:sz w:val="16"/>
          <w:szCs w:val="16"/>
          <w:lang w:val="en-US"/>
        </w:rPr>
        <w:t>= “0” – “9” ;</w:t>
      </w:r>
    </w:p>
    <w:p w14:paraId="29881DEF" w14:textId="711E5503" w:rsidR="00872D60" w:rsidRDefault="00872D60" w:rsidP="009C6717">
      <w:pPr>
        <w:pStyle w:val="CodeBlock"/>
        <w:pBdr>
          <w:right w:val="single" w:sz="4" w:space="31" w:color="auto"/>
        </w:pBdr>
        <w:rPr>
          <w:ins w:id="178" w:author="Rechistov, Grigory" w:date="2014-03-20T11:08:00Z"/>
          <w:sz w:val="16"/>
          <w:szCs w:val="16"/>
          <w:lang w:val="en-US"/>
        </w:rPr>
      </w:pPr>
      <w:ins w:id="179" w:author="Rechistov, Grigory" w:date="2014-03-20T11:08:00Z">
        <w:r>
          <w:rPr>
            <w:sz w:val="16"/>
            <w:szCs w:val="16"/>
            <w:lang w:val="en-US"/>
          </w:rPr>
          <w:t>number = decimal number | hexadecimal number;</w:t>
        </w:r>
      </w:ins>
    </w:p>
    <w:p w14:paraId="65F1322A" w14:textId="6D6ED126" w:rsidR="00872D60" w:rsidRDefault="00872D60" w:rsidP="009C6717">
      <w:pPr>
        <w:pStyle w:val="CodeBlock"/>
        <w:pBdr>
          <w:right w:val="single" w:sz="4" w:space="31" w:color="auto"/>
        </w:pBdr>
        <w:rPr>
          <w:ins w:id="180" w:author="Rechistov, Grigory" w:date="2014-03-20T11:09:00Z"/>
          <w:sz w:val="16"/>
          <w:szCs w:val="16"/>
          <w:lang w:val="en-US"/>
        </w:rPr>
      </w:pPr>
      <w:ins w:id="181" w:author="Rechistov, Grigory" w:date="2014-03-20T11:09:00Z">
        <w:r>
          <w:rPr>
            <w:sz w:val="16"/>
            <w:szCs w:val="16"/>
            <w:lang w:val="en-US"/>
          </w:rPr>
          <w:t>decimal number = digit, {digit};</w:t>
        </w:r>
      </w:ins>
    </w:p>
    <w:p w14:paraId="1BBAEEFB" w14:textId="1237AC42" w:rsidR="00872D60" w:rsidRDefault="00872D60" w:rsidP="009C6717">
      <w:pPr>
        <w:pStyle w:val="CodeBlock"/>
        <w:pBdr>
          <w:right w:val="single" w:sz="4" w:space="31" w:color="auto"/>
        </w:pBdr>
        <w:rPr>
          <w:ins w:id="182" w:author="Rechistov, Grigory" w:date="2014-03-20T11:09:00Z"/>
          <w:sz w:val="16"/>
          <w:szCs w:val="16"/>
          <w:lang w:val="en-US"/>
        </w:rPr>
      </w:pPr>
      <w:ins w:id="183" w:author="Rechistov, Grigory" w:date="2014-03-20T11:09:00Z">
        <w:r>
          <w:rPr>
            <w:sz w:val="16"/>
            <w:szCs w:val="16"/>
            <w:lang w:val="en-US"/>
          </w:rPr>
          <w:t>hexadecimal number = “0x”, digit, {digit};</w:t>
        </w:r>
      </w:ins>
    </w:p>
    <w:p w14:paraId="309FAA36" w14:textId="7B48A24F" w:rsidR="001C473A" w:rsidRDefault="001C473A" w:rsidP="009C6717">
      <w:pPr>
        <w:pStyle w:val="CodeBlock"/>
        <w:pBdr>
          <w:right w:val="single" w:sz="4" w:space="31" w:color="auto"/>
        </w:pBdr>
        <w:rPr>
          <w:ins w:id="184" w:author="Rechistov, Grigory" w:date="2014-03-20T11:11:00Z"/>
          <w:sz w:val="16"/>
          <w:szCs w:val="16"/>
          <w:lang w:val="en-US"/>
        </w:rPr>
      </w:pPr>
      <w:ins w:id="185" w:author="Rechistov, Grigory" w:date="2014-03-20T11:10:00Z">
        <w:r>
          <w:rPr>
            <w:sz w:val="16"/>
            <w:szCs w:val="16"/>
            <w:lang w:val="en-US"/>
          </w:rPr>
          <w:t xml:space="preserve">string chunk = </w:t>
        </w:r>
      </w:ins>
      <w:ins w:id="186" w:author="Rechistov, Grigory" w:date="2014-03-20T11:11:00Z">
        <w:r>
          <w:rPr>
            <w:sz w:val="16"/>
            <w:szCs w:val="16"/>
            <w:lang w:val="en-US"/>
          </w:rPr>
          <w:t>quote, [</w:t>
        </w:r>
      </w:ins>
      <w:ins w:id="187" w:author="Rechistov, Grigory" w:date="2014-03-20T11:10:00Z">
        <w:r>
          <w:rPr>
            <w:sz w:val="16"/>
            <w:szCs w:val="16"/>
            <w:lang w:val="en-US"/>
          </w:rPr>
          <w:t>ascii], [ascii], [ascii], [ascii], quote;</w:t>
        </w:r>
      </w:ins>
    </w:p>
    <w:p w14:paraId="2C87BACB" w14:textId="704A7515" w:rsidR="001C473A" w:rsidRPr="009C6717" w:rsidRDefault="001C473A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ins w:id="188" w:author="Rechistov, Grigory" w:date="2014-03-20T11:11:00Z">
        <w:r>
          <w:rPr>
            <w:sz w:val="16"/>
            <w:szCs w:val="16"/>
            <w:lang w:val="en-US"/>
          </w:rPr>
          <w:t>quote = “"”;</w:t>
        </w:r>
      </w:ins>
    </w:p>
    <w:p w14:paraId="0F966716" w14:textId="4569C32A" w:rsidR="00064F22" w:rsidRPr="009C6717" w:rsidRDefault="00064F22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>letter = “a” – “z” | “A” – “Z” | “_” ;</w:t>
      </w:r>
    </w:p>
    <w:p w14:paraId="1B9AF2B5" w14:textId="61CB339A" w:rsidR="000560B8" w:rsidRPr="009C6717" w:rsidRDefault="000560B8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>ident = letter , {</w:t>
      </w:r>
      <w:ins w:id="189" w:author="Rechistov, Grigory" w:date="2014-03-20T11:04:00Z">
        <w:r w:rsidR="00A149E4">
          <w:rPr>
            <w:sz w:val="16"/>
            <w:szCs w:val="16"/>
            <w:lang w:val="en-US"/>
          </w:rPr>
          <w:t xml:space="preserve"> </w:t>
        </w:r>
      </w:ins>
      <w:r w:rsidRPr="009C6717">
        <w:rPr>
          <w:sz w:val="16"/>
          <w:szCs w:val="16"/>
          <w:lang w:val="en-US"/>
        </w:rPr>
        <w:t>alphanum</w:t>
      </w:r>
      <w:ins w:id="190" w:author="Rechistov, Grigory" w:date="2014-03-20T11:04:00Z">
        <w:r w:rsidR="00A149E4">
          <w:rPr>
            <w:sz w:val="16"/>
            <w:szCs w:val="16"/>
            <w:lang w:val="en-US"/>
          </w:rPr>
          <w:t xml:space="preserve"> </w:t>
        </w:r>
      </w:ins>
      <w:r w:rsidRPr="009C6717">
        <w:rPr>
          <w:sz w:val="16"/>
          <w:szCs w:val="16"/>
          <w:lang w:val="en-US"/>
        </w:rPr>
        <w:t>}</w:t>
      </w:r>
      <w:ins w:id="191" w:author="Rechistov, Grigory" w:date="2014-03-20T11:13:00Z">
        <w:r w:rsidR="00A83886">
          <w:rPr>
            <w:sz w:val="16"/>
            <w:szCs w:val="16"/>
            <w:lang w:val="en-US"/>
          </w:rPr>
          <w:t>;</w:t>
        </w:r>
      </w:ins>
    </w:p>
    <w:p w14:paraId="2DD8D7B7" w14:textId="1796CF2B" w:rsidR="00146690" w:rsidRPr="009C6717" w:rsidRDefault="00146690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 xml:space="preserve">section = </w:t>
      </w:r>
      <w:r w:rsidR="003A2324" w:rsidRPr="009C6717">
        <w:rPr>
          <w:sz w:val="16"/>
          <w:szCs w:val="16"/>
          <w:lang w:val="en-US"/>
        </w:rPr>
        <w:t xml:space="preserve">general </w:t>
      </w:r>
      <w:r w:rsidRPr="009C6717">
        <w:rPr>
          <w:sz w:val="16"/>
          <w:szCs w:val="16"/>
          <w:lang w:val="en-US"/>
        </w:rPr>
        <w:t xml:space="preserve">section | </w:t>
      </w:r>
      <w:r w:rsidR="00064F22" w:rsidRPr="009C6717">
        <w:rPr>
          <w:sz w:val="16"/>
          <w:szCs w:val="16"/>
          <w:lang w:val="en-US"/>
        </w:rPr>
        <w:t>fields section | cpuid section</w:t>
      </w:r>
      <w:r w:rsidRPr="009C6717">
        <w:rPr>
          <w:sz w:val="16"/>
          <w:szCs w:val="16"/>
          <w:lang w:val="en-US"/>
        </w:rPr>
        <w:t>;</w:t>
      </w:r>
    </w:p>
    <w:p w14:paraId="0709BBFA" w14:textId="1FE2539D" w:rsidR="00146690" w:rsidRPr="009C6717" w:rsidRDefault="003A2324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>general section = general header , {general line};</w:t>
      </w:r>
    </w:p>
    <w:p w14:paraId="596E4F61" w14:textId="57C269D7" w:rsidR="003A2324" w:rsidRPr="009C6717" w:rsidRDefault="003A2324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>general header = “[GENERAL]”, newline ;</w:t>
      </w:r>
    </w:p>
    <w:p w14:paraId="55B960E6" w14:textId="7866F5E8" w:rsidR="003A2324" w:rsidRPr="009C6717" w:rsidRDefault="003A2324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 xml:space="preserve">general line = </w:t>
      </w:r>
      <w:r w:rsidR="00B46FAF" w:rsidRPr="009C6717">
        <w:rPr>
          <w:sz w:val="16"/>
          <w:szCs w:val="16"/>
          <w:lang w:val="en-US"/>
        </w:rPr>
        <w:t>targets line | target group line | comment</w:t>
      </w:r>
      <w:r w:rsidRPr="009C6717">
        <w:rPr>
          <w:sz w:val="16"/>
          <w:szCs w:val="16"/>
          <w:lang w:val="en-US"/>
        </w:rPr>
        <w:t>;</w:t>
      </w:r>
    </w:p>
    <w:p w14:paraId="20F4B1EE" w14:textId="706F66F5" w:rsidR="000560B8" w:rsidRPr="009C6717" w:rsidRDefault="000560B8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 xml:space="preserve">targets line = “Targets:” , ident, {ident}, </w:t>
      </w:r>
      <w:r w:rsidR="008D1FAF" w:rsidRPr="009C6717">
        <w:rPr>
          <w:sz w:val="16"/>
          <w:szCs w:val="16"/>
          <w:lang w:val="en-US"/>
        </w:rPr>
        <w:t xml:space="preserve">[comment], </w:t>
      </w:r>
      <w:r w:rsidRPr="009C6717">
        <w:rPr>
          <w:sz w:val="16"/>
          <w:szCs w:val="16"/>
          <w:lang w:val="en-US"/>
        </w:rPr>
        <w:t>newline ;</w:t>
      </w:r>
    </w:p>
    <w:p w14:paraId="20CE0B79" w14:textId="20D1FBFA" w:rsidR="000560B8" w:rsidRPr="009C6717" w:rsidRDefault="001A6DE9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>target group line = “Target-group: ”</w:t>
      </w:r>
      <w:r w:rsidR="00F222BC" w:rsidRPr="009C6717">
        <w:rPr>
          <w:sz w:val="16"/>
          <w:szCs w:val="16"/>
          <w:lang w:val="en-US"/>
        </w:rPr>
        <w:t>, ident,</w:t>
      </w:r>
      <w:r w:rsidRPr="009C6717">
        <w:rPr>
          <w:sz w:val="16"/>
          <w:szCs w:val="16"/>
          <w:lang w:val="en-US"/>
        </w:rPr>
        <w:t>“=”</w:t>
      </w:r>
      <w:r w:rsidR="00F222BC" w:rsidRPr="009C6717">
        <w:rPr>
          <w:sz w:val="16"/>
          <w:szCs w:val="16"/>
          <w:lang w:val="en-US"/>
        </w:rPr>
        <w:t>,ident,</w:t>
      </w:r>
      <w:r w:rsidRPr="009C6717">
        <w:rPr>
          <w:sz w:val="16"/>
          <w:szCs w:val="16"/>
          <w:lang w:val="en-US"/>
        </w:rPr>
        <w:t>{ident}</w:t>
      </w:r>
      <w:r w:rsidR="00F222BC" w:rsidRPr="009C6717">
        <w:rPr>
          <w:sz w:val="16"/>
          <w:szCs w:val="16"/>
          <w:lang w:val="en-US"/>
        </w:rPr>
        <w:t>,</w:t>
      </w:r>
      <w:r w:rsidR="008D1FAF" w:rsidRPr="009C6717">
        <w:rPr>
          <w:sz w:val="16"/>
          <w:szCs w:val="16"/>
          <w:lang w:val="en-US"/>
        </w:rPr>
        <w:t xml:space="preserve">[comment], </w:t>
      </w:r>
      <w:r w:rsidR="001708D6" w:rsidRPr="009C6717">
        <w:rPr>
          <w:sz w:val="16"/>
          <w:szCs w:val="16"/>
          <w:lang w:val="en-US"/>
        </w:rPr>
        <w:t xml:space="preserve"> </w:t>
      </w:r>
      <w:r w:rsidR="008D1FAF" w:rsidRPr="009C6717">
        <w:rPr>
          <w:sz w:val="16"/>
          <w:szCs w:val="16"/>
          <w:lang w:val="en-US"/>
        </w:rPr>
        <w:t>newline</w:t>
      </w:r>
      <w:r w:rsidRPr="009C6717">
        <w:rPr>
          <w:sz w:val="16"/>
          <w:szCs w:val="16"/>
          <w:lang w:val="en-US"/>
        </w:rPr>
        <w:t>;</w:t>
      </w:r>
    </w:p>
    <w:p w14:paraId="5C576B22" w14:textId="13F08114" w:rsidR="003A2324" w:rsidRPr="009C6717" w:rsidRDefault="003A2324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>fields section = fields header, {fields line};</w:t>
      </w:r>
    </w:p>
    <w:p w14:paraId="0401D79D" w14:textId="40645AC7" w:rsidR="003A2324" w:rsidRPr="009C6717" w:rsidRDefault="003A2324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>fields header = “[FIELDS]”, newline ;</w:t>
      </w:r>
    </w:p>
    <w:p w14:paraId="706DD163" w14:textId="2424AA0D" w:rsidR="003A2324" w:rsidRDefault="003A2324" w:rsidP="009C6717">
      <w:pPr>
        <w:pStyle w:val="CodeBlock"/>
        <w:pBdr>
          <w:right w:val="single" w:sz="4" w:space="31" w:color="auto"/>
        </w:pBdr>
        <w:rPr>
          <w:ins w:id="192" w:author="Rechistov, Grigory" w:date="2014-03-20T11:08:00Z"/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 xml:space="preserve">fields line = </w:t>
      </w:r>
      <w:ins w:id="193" w:author="Rechistov, Grigory" w:date="2014-03-20T11:05:00Z">
        <w:r w:rsidR="00DA6729">
          <w:rPr>
            <w:sz w:val="16"/>
            <w:szCs w:val="16"/>
            <w:lang w:val="en-US"/>
          </w:rPr>
          <w:t xml:space="preserve">name, </w:t>
        </w:r>
      </w:ins>
      <w:ins w:id="194" w:author="Rechistov, Grigory" w:date="2014-03-20T11:16:00Z">
        <w:r w:rsidR="00C94323">
          <w:rPr>
            <w:sz w:val="16"/>
            <w:szCs w:val="16"/>
            <w:lang w:val="en-US"/>
          </w:rPr>
          <w:t xml:space="preserve">“,”, </w:t>
        </w:r>
      </w:ins>
      <w:ins w:id="195" w:author="Rechistov, Grigory" w:date="2014-03-20T11:06:00Z">
        <w:r w:rsidR="00DA6729">
          <w:rPr>
            <w:sz w:val="16"/>
            <w:szCs w:val="16"/>
            <w:lang w:val="en-US"/>
          </w:rPr>
          <w:t xml:space="preserve">leaf, </w:t>
        </w:r>
      </w:ins>
      <w:ins w:id="196" w:author="Rechistov, Grigory" w:date="2014-03-20T11:17:00Z">
        <w:r w:rsidR="00C94323">
          <w:rPr>
            <w:sz w:val="16"/>
            <w:szCs w:val="16"/>
            <w:lang w:val="en-US"/>
          </w:rPr>
          <w:t xml:space="preserve">“,”, </w:t>
        </w:r>
      </w:ins>
      <w:ins w:id="197" w:author="Rechistov, Grigory" w:date="2014-03-20T11:06:00Z">
        <w:r w:rsidR="00DA6729">
          <w:rPr>
            <w:sz w:val="16"/>
            <w:szCs w:val="16"/>
            <w:lang w:val="en-US"/>
          </w:rPr>
          <w:t xml:space="preserve">subleaf, </w:t>
        </w:r>
      </w:ins>
      <w:ins w:id="198" w:author="Rechistov, Grigory" w:date="2014-03-20T11:17:00Z">
        <w:r w:rsidR="00C94323">
          <w:rPr>
            <w:sz w:val="16"/>
            <w:szCs w:val="16"/>
            <w:lang w:val="en-US"/>
          </w:rPr>
          <w:t xml:space="preserve">“,”, </w:t>
        </w:r>
      </w:ins>
      <w:ins w:id="199" w:author="Rechistov, Grigory" w:date="2014-03-20T11:06:00Z">
        <w:r w:rsidR="00DA6729">
          <w:rPr>
            <w:sz w:val="16"/>
            <w:szCs w:val="16"/>
            <w:lang w:val="en-US"/>
          </w:rPr>
          <w:t xml:space="preserve">reg, </w:t>
        </w:r>
      </w:ins>
      <w:ins w:id="200" w:author="Rechistov, Grigory" w:date="2014-03-20T11:17:00Z">
        <w:r w:rsidR="00C94323">
          <w:rPr>
            <w:sz w:val="16"/>
            <w:szCs w:val="16"/>
            <w:lang w:val="en-US"/>
          </w:rPr>
          <w:t xml:space="preserve">“,”, </w:t>
        </w:r>
      </w:ins>
      <w:ins w:id="201" w:author="Rechistov, Grigory" w:date="2014-03-20T11:06:00Z">
        <w:r w:rsidR="00DA6729">
          <w:rPr>
            <w:sz w:val="16"/>
            <w:szCs w:val="16"/>
            <w:lang w:val="en-US"/>
          </w:rPr>
          <w:t xml:space="preserve">range, </w:t>
        </w:r>
      </w:ins>
      <w:ins w:id="202" w:author="Rechistov, Grigory" w:date="2014-03-20T11:17:00Z">
        <w:r w:rsidR="00C94323">
          <w:rPr>
            <w:sz w:val="16"/>
            <w:szCs w:val="16"/>
            <w:lang w:val="en-US"/>
          </w:rPr>
          <w:t xml:space="preserve">“,”, </w:t>
        </w:r>
      </w:ins>
      <w:ins w:id="203" w:author="Rechistov, Grigory" w:date="2014-03-20T11:06:00Z">
        <w:r w:rsidR="00DA6729">
          <w:rPr>
            <w:sz w:val="16"/>
            <w:szCs w:val="16"/>
            <w:lang w:val="en-US"/>
          </w:rPr>
          <w:t xml:space="preserve">type, </w:t>
        </w:r>
      </w:ins>
      <w:ins w:id="204" w:author="Rechistov, Grigory" w:date="2014-03-20T11:17:00Z">
        <w:r w:rsidR="00C94323">
          <w:rPr>
            <w:sz w:val="16"/>
            <w:szCs w:val="16"/>
            <w:lang w:val="en-US"/>
          </w:rPr>
          <w:t xml:space="preserve">“,”, </w:t>
        </w:r>
      </w:ins>
      <w:ins w:id="205" w:author="Rechistov, Grigory" w:date="2014-03-20T11:06:00Z">
        <w:r w:rsidR="00DA6729">
          <w:rPr>
            <w:sz w:val="16"/>
            <w:szCs w:val="16"/>
            <w:lang w:val="en-US"/>
          </w:rPr>
          <w:t xml:space="preserve">default, </w:t>
        </w:r>
      </w:ins>
      <w:ins w:id="206" w:author="Rechistov, Grigory" w:date="2014-03-20T11:17:00Z">
        <w:r w:rsidR="00C94323">
          <w:rPr>
            <w:sz w:val="16"/>
            <w:szCs w:val="16"/>
            <w:lang w:val="en-US"/>
          </w:rPr>
          <w:t xml:space="preserve">“,”, </w:t>
        </w:r>
      </w:ins>
      <w:ins w:id="207" w:author="Rechistov, Grigory" w:date="2014-03-20T11:06:00Z">
        <w:r w:rsidR="00DA6729">
          <w:rPr>
            <w:sz w:val="16"/>
            <w:szCs w:val="16"/>
            <w:lang w:val="en-US"/>
          </w:rPr>
          <w:t xml:space="preserve">flags, </w:t>
        </w:r>
      </w:ins>
      <w:ins w:id="208" w:author="Rechistov, Grigory" w:date="2014-03-20T11:17:00Z">
        <w:r w:rsidR="00C94323">
          <w:rPr>
            <w:sz w:val="16"/>
            <w:szCs w:val="16"/>
            <w:lang w:val="en-US"/>
          </w:rPr>
          <w:t xml:space="preserve">“,”, </w:t>
        </w:r>
      </w:ins>
      <w:ins w:id="209" w:author="Rechistov, Grigory" w:date="2014-03-20T11:06:00Z">
        <w:r w:rsidR="00DA6729">
          <w:rPr>
            <w:sz w:val="16"/>
            <w:szCs w:val="16"/>
            <w:lang w:val="en-US"/>
          </w:rPr>
          <w:t xml:space="preserve">description, </w:t>
        </w:r>
      </w:ins>
      <w:ins w:id="210" w:author="Rechistov, Grigory" w:date="2014-03-20T11:05:00Z">
        <w:r w:rsidR="00DA6729">
          <w:rPr>
            <w:sz w:val="16"/>
            <w:szCs w:val="16"/>
            <w:lang w:val="en-US"/>
          </w:rPr>
          <w:t>newline</w:t>
        </w:r>
      </w:ins>
      <w:r w:rsidRPr="009C6717">
        <w:rPr>
          <w:sz w:val="16"/>
          <w:szCs w:val="16"/>
          <w:lang w:val="en-US"/>
        </w:rPr>
        <w:t>;</w:t>
      </w:r>
    </w:p>
    <w:p w14:paraId="7D2A0433" w14:textId="4905AEDA" w:rsidR="00872D60" w:rsidRDefault="00872D60" w:rsidP="009C6717">
      <w:pPr>
        <w:pStyle w:val="CodeBlock"/>
        <w:pBdr>
          <w:right w:val="single" w:sz="4" w:space="31" w:color="auto"/>
        </w:pBdr>
        <w:rPr>
          <w:ins w:id="211" w:author="Rechistov, Grigory" w:date="2014-03-20T11:08:00Z"/>
          <w:sz w:val="16"/>
          <w:szCs w:val="16"/>
          <w:lang w:val="en-US"/>
        </w:rPr>
      </w:pPr>
      <w:ins w:id="212" w:author="Rechistov, Grigory" w:date="2014-03-20T11:08:00Z">
        <w:r>
          <w:rPr>
            <w:sz w:val="16"/>
            <w:szCs w:val="16"/>
            <w:lang w:val="en-US"/>
          </w:rPr>
          <w:t>name = ident;</w:t>
        </w:r>
      </w:ins>
    </w:p>
    <w:p w14:paraId="4FF01941" w14:textId="41B5EB00" w:rsidR="00872D60" w:rsidRDefault="00872D60" w:rsidP="009C6717">
      <w:pPr>
        <w:pStyle w:val="CodeBlock"/>
        <w:pBdr>
          <w:right w:val="single" w:sz="4" w:space="31" w:color="auto"/>
        </w:pBdr>
        <w:rPr>
          <w:ins w:id="213" w:author="Rechistov, Grigory" w:date="2014-03-20T11:11:00Z"/>
          <w:sz w:val="16"/>
          <w:szCs w:val="16"/>
          <w:lang w:val="en-US"/>
        </w:rPr>
      </w:pPr>
      <w:ins w:id="214" w:author="Rechistov, Grigory" w:date="2014-03-20T11:08:00Z">
        <w:r>
          <w:rPr>
            <w:sz w:val="16"/>
            <w:szCs w:val="16"/>
            <w:lang w:val="en-US"/>
          </w:rPr>
          <w:t xml:space="preserve">leaf = </w:t>
        </w:r>
      </w:ins>
      <w:ins w:id="215" w:author="Rechistov, Grigory" w:date="2014-03-20T11:11:00Z">
        <w:r w:rsidR="00832542">
          <w:rPr>
            <w:sz w:val="16"/>
            <w:szCs w:val="16"/>
            <w:lang w:val="en-US"/>
          </w:rPr>
          <w:t>number;</w:t>
        </w:r>
      </w:ins>
    </w:p>
    <w:p w14:paraId="1C995746" w14:textId="2644E7D6" w:rsidR="00832542" w:rsidRDefault="00832542" w:rsidP="009C6717">
      <w:pPr>
        <w:pStyle w:val="CodeBlock"/>
        <w:pBdr>
          <w:right w:val="single" w:sz="4" w:space="31" w:color="auto"/>
        </w:pBdr>
        <w:rPr>
          <w:ins w:id="216" w:author="Rechistov, Grigory" w:date="2014-03-20T11:11:00Z"/>
          <w:sz w:val="16"/>
          <w:szCs w:val="16"/>
          <w:lang w:val="en-US"/>
        </w:rPr>
      </w:pPr>
      <w:ins w:id="217" w:author="Rechistov, Grigory" w:date="2014-03-20T11:11:00Z">
        <w:r>
          <w:rPr>
            <w:sz w:val="16"/>
            <w:szCs w:val="16"/>
            <w:lang w:val="en-US"/>
          </w:rPr>
          <w:t>subleaf = “None” | number;</w:t>
        </w:r>
      </w:ins>
    </w:p>
    <w:p w14:paraId="7EBCA64E" w14:textId="4ADEBAFB" w:rsidR="00832542" w:rsidRDefault="00832542" w:rsidP="009C6717">
      <w:pPr>
        <w:pStyle w:val="CodeBlock"/>
        <w:pBdr>
          <w:right w:val="single" w:sz="4" w:space="31" w:color="auto"/>
        </w:pBdr>
        <w:rPr>
          <w:ins w:id="218" w:author="Rechistov, Grigory" w:date="2014-03-20T11:12:00Z"/>
          <w:sz w:val="16"/>
          <w:szCs w:val="16"/>
          <w:lang w:val="en-US"/>
        </w:rPr>
      </w:pPr>
      <w:ins w:id="219" w:author="Rechistov, Grigory" w:date="2014-03-20T11:11:00Z">
        <w:r>
          <w:rPr>
            <w:sz w:val="16"/>
            <w:szCs w:val="16"/>
            <w:lang w:val="en-US"/>
          </w:rPr>
          <w:t xml:space="preserve">reg = </w:t>
        </w:r>
      </w:ins>
      <w:ins w:id="220" w:author="Rechistov, Grigory" w:date="2014-03-20T11:12:00Z">
        <w:r>
          <w:rPr>
            <w:sz w:val="16"/>
            <w:szCs w:val="16"/>
            <w:lang w:val="en-US"/>
          </w:rPr>
          <w:t>“eax” | “ebx” | “ecx” | “edx”;</w:t>
        </w:r>
      </w:ins>
    </w:p>
    <w:p w14:paraId="60C39958" w14:textId="43CDCDDD" w:rsidR="00832542" w:rsidRDefault="009B3CD8" w:rsidP="009C6717">
      <w:pPr>
        <w:pStyle w:val="CodeBlock"/>
        <w:pBdr>
          <w:right w:val="single" w:sz="4" w:space="31" w:color="auto"/>
        </w:pBdr>
        <w:rPr>
          <w:ins w:id="221" w:author="Rechistov, Grigory" w:date="2014-03-20T11:12:00Z"/>
          <w:sz w:val="16"/>
          <w:szCs w:val="16"/>
          <w:lang w:val="en-US"/>
        </w:rPr>
      </w:pPr>
      <w:ins w:id="222" w:author="Rechistov, Grigory" w:date="2014-03-20T11:12:00Z">
        <w:r>
          <w:rPr>
            <w:sz w:val="16"/>
            <w:szCs w:val="16"/>
            <w:lang w:val="en-US"/>
          </w:rPr>
          <w:t>range = number [“:” number];</w:t>
        </w:r>
      </w:ins>
    </w:p>
    <w:p w14:paraId="495F69A2" w14:textId="15BAAD08" w:rsidR="009B3CD8" w:rsidRDefault="009B3CD8" w:rsidP="009C6717">
      <w:pPr>
        <w:pStyle w:val="CodeBlock"/>
        <w:pBdr>
          <w:right w:val="single" w:sz="4" w:space="31" w:color="auto"/>
        </w:pBdr>
        <w:rPr>
          <w:ins w:id="223" w:author="Rechistov, Grigory" w:date="2014-03-20T11:12:00Z"/>
          <w:sz w:val="16"/>
          <w:szCs w:val="16"/>
          <w:lang w:val="en-US"/>
        </w:rPr>
      </w:pPr>
      <w:ins w:id="224" w:author="Rechistov, Grigory" w:date="2014-03-20T11:12:00Z">
        <w:r>
          <w:rPr>
            <w:sz w:val="16"/>
            <w:szCs w:val="16"/>
            <w:lang w:val="en-US"/>
          </w:rPr>
          <w:lastRenderedPageBreak/>
          <w:t>type = “field” | “const” | “fuse” | “const”;</w:t>
        </w:r>
      </w:ins>
    </w:p>
    <w:p w14:paraId="68335E6F" w14:textId="4B877A54" w:rsidR="009B3CD8" w:rsidRDefault="00A83886" w:rsidP="009C6717">
      <w:pPr>
        <w:pStyle w:val="CodeBlock"/>
        <w:pBdr>
          <w:right w:val="single" w:sz="4" w:space="31" w:color="auto"/>
        </w:pBdr>
        <w:rPr>
          <w:ins w:id="225" w:author="Rechistov, Grigory" w:date="2014-03-20T11:21:00Z"/>
          <w:sz w:val="16"/>
          <w:szCs w:val="16"/>
          <w:lang w:val="en-US"/>
        </w:rPr>
      </w:pPr>
      <w:ins w:id="226" w:author="Rechistov, Grigory" w:date="2014-03-20T11:13:00Z">
        <w:r>
          <w:rPr>
            <w:sz w:val="16"/>
            <w:szCs w:val="16"/>
            <w:lang w:val="en-US"/>
          </w:rPr>
          <w:t>default = “None” | number | ident ;</w:t>
        </w:r>
      </w:ins>
    </w:p>
    <w:p w14:paraId="2B5017F8" w14:textId="30FD9DD2" w:rsidR="008E40C6" w:rsidRDefault="008E40C6" w:rsidP="009C6717">
      <w:pPr>
        <w:pStyle w:val="CodeBlock"/>
        <w:pBdr>
          <w:right w:val="single" w:sz="4" w:space="31" w:color="auto"/>
        </w:pBdr>
        <w:rPr>
          <w:ins w:id="227" w:author="Rechistov, Grigory" w:date="2014-03-20T11:13:00Z"/>
          <w:sz w:val="16"/>
          <w:szCs w:val="16"/>
          <w:lang w:val="en-US"/>
        </w:rPr>
      </w:pPr>
      <w:ins w:id="228" w:author="Rechistov, Grigory" w:date="2014-03-20T11:13:00Z">
        <w:r>
          <w:rPr>
            <w:sz w:val="16"/>
            <w:szCs w:val="16"/>
            <w:lang w:val="en-US"/>
          </w:rPr>
          <w:t xml:space="preserve">flags = “0” | </w:t>
        </w:r>
      </w:ins>
      <w:ins w:id="229" w:author="Rechistov, Grigory" w:date="2014-03-20T11:14:00Z">
        <w:r>
          <w:rPr>
            <w:sz w:val="16"/>
            <w:szCs w:val="16"/>
            <w:lang w:val="en-US"/>
          </w:rPr>
          <w:t>{</w:t>
        </w:r>
      </w:ins>
      <w:ins w:id="230" w:author="Rechistov, Grigory" w:date="2014-03-20T11:13:00Z">
        <w:r>
          <w:rPr>
            <w:sz w:val="16"/>
            <w:szCs w:val="16"/>
            <w:lang w:val="en-US"/>
          </w:rPr>
          <w:t>flag} ;</w:t>
        </w:r>
      </w:ins>
    </w:p>
    <w:p w14:paraId="12B47BCA" w14:textId="4D59688C" w:rsidR="008E40C6" w:rsidRDefault="008E40C6" w:rsidP="009C6717">
      <w:pPr>
        <w:pStyle w:val="CodeBlock"/>
        <w:pBdr>
          <w:right w:val="single" w:sz="4" w:space="31" w:color="auto"/>
        </w:pBdr>
        <w:rPr>
          <w:ins w:id="231" w:author="Rechistov, Grigory" w:date="2014-03-20T11:15:00Z"/>
          <w:sz w:val="16"/>
          <w:szCs w:val="16"/>
          <w:lang w:val="en-US"/>
        </w:rPr>
      </w:pPr>
      <w:ins w:id="232" w:author="Rechistov, Grigory" w:date="2014-03-20T11:14:00Z">
        <w:r>
          <w:rPr>
            <w:sz w:val="16"/>
            <w:szCs w:val="16"/>
            <w:lang w:val="en-US"/>
          </w:rPr>
          <w:t xml:space="preserve">flag = </w:t>
        </w:r>
        <w:r w:rsidR="006D11B8">
          <w:rPr>
            <w:sz w:val="16"/>
            <w:szCs w:val="16"/>
            <w:lang w:val="en-US"/>
          </w:rPr>
          <w:t xml:space="preserve">“legacy” | </w:t>
        </w:r>
        <w:r>
          <w:rPr>
            <w:sz w:val="16"/>
            <w:szCs w:val="16"/>
            <w:lang w:val="en-US"/>
          </w:rPr>
          <w:t xml:space="preserve">“hidden” | </w:t>
        </w:r>
      </w:ins>
      <w:ins w:id="233" w:author="Rechistov, Grigory" w:date="2014-03-20T11:15:00Z">
        <w:r w:rsidR="006D11B8">
          <w:rPr>
            <w:sz w:val="16"/>
            <w:szCs w:val="16"/>
            <w:lang w:val="en-US"/>
          </w:rPr>
          <w:t>word</w:t>
        </w:r>
      </w:ins>
      <w:ins w:id="234" w:author="Rechistov, Grigory" w:date="2014-03-20T11:14:00Z">
        <w:r>
          <w:rPr>
            <w:sz w:val="16"/>
            <w:szCs w:val="16"/>
            <w:lang w:val="en-US"/>
          </w:rPr>
          <w:t xml:space="preserve">; </w:t>
        </w:r>
      </w:ins>
    </w:p>
    <w:p w14:paraId="5A3A2A98" w14:textId="59C39111" w:rsidR="00E35E17" w:rsidRPr="009C6717" w:rsidRDefault="00E35E17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ins w:id="235" w:author="Rechistov, Grigory" w:date="2014-03-20T11:15:00Z">
        <w:r>
          <w:rPr>
            <w:sz w:val="16"/>
            <w:szCs w:val="16"/>
            <w:lang w:val="en-US"/>
          </w:rPr>
          <w:t>description = [ascii] ;</w:t>
        </w:r>
      </w:ins>
    </w:p>
    <w:p w14:paraId="79D979F6" w14:textId="3AA31A76" w:rsidR="003A2324" w:rsidRPr="009C6717" w:rsidRDefault="003A2324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>cpuid section = cpuid header, {cpuid line};</w:t>
      </w:r>
    </w:p>
    <w:p w14:paraId="5A3E6B33" w14:textId="67D49A49" w:rsidR="003A2324" w:rsidRPr="009C6717" w:rsidRDefault="003A2324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 xml:space="preserve">cpuid </w:t>
      </w:r>
      <w:r w:rsidR="001975E0" w:rsidRPr="009C6717">
        <w:rPr>
          <w:sz w:val="16"/>
          <w:szCs w:val="16"/>
          <w:lang w:val="en-US"/>
        </w:rPr>
        <w:t>header = “[CPUID]”, newline ;</w:t>
      </w:r>
    </w:p>
    <w:p w14:paraId="622FDD2D" w14:textId="0892C924" w:rsidR="001975E0" w:rsidRDefault="001975E0" w:rsidP="009C6717">
      <w:pPr>
        <w:pStyle w:val="CodeBlock"/>
        <w:pBdr>
          <w:right w:val="single" w:sz="4" w:space="31" w:color="auto"/>
        </w:pBdr>
        <w:rPr>
          <w:ins w:id="236" w:author="Rechistov, Grigory" w:date="2014-03-20T11:08:00Z"/>
          <w:sz w:val="16"/>
          <w:szCs w:val="16"/>
          <w:lang w:val="en-US"/>
        </w:rPr>
      </w:pPr>
      <w:r w:rsidRPr="009C6717">
        <w:rPr>
          <w:sz w:val="16"/>
          <w:szCs w:val="16"/>
          <w:lang w:val="en-US"/>
        </w:rPr>
        <w:t xml:space="preserve">cpuid line = </w:t>
      </w:r>
      <w:ins w:id="237" w:author="Rechistov, Grigory" w:date="2014-03-20T11:07:00Z">
        <w:r w:rsidR="00872D60">
          <w:rPr>
            <w:sz w:val="16"/>
            <w:szCs w:val="16"/>
            <w:lang w:val="en-US"/>
          </w:rPr>
          <w:t xml:space="preserve">cpu class, </w:t>
        </w:r>
      </w:ins>
      <w:ins w:id="238" w:author="Rechistov, Grigory" w:date="2014-03-20T11:17:00Z">
        <w:r w:rsidR="00C94323">
          <w:rPr>
            <w:sz w:val="16"/>
            <w:szCs w:val="16"/>
            <w:lang w:val="en-US"/>
          </w:rPr>
          <w:t xml:space="preserve">“,”, </w:t>
        </w:r>
      </w:ins>
      <w:ins w:id="239" w:author="Rechistov, Grigory" w:date="2014-03-20T11:07:00Z">
        <w:r w:rsidR="00872D60">
          <w:rPr>
            <w:sz w:val="16"/>
            <w:szCs w:val="16"/>
            <w:lang w:val="en-US"/>
          </w:rPr>
          <w:t>field definition | four register de</w:t>
        </w:r>
      </w:ins>
      <w:ins w:id="240" w:author="Rechistov, Grigory" w:date="2014-03-20T11:08:00Z">
        <w:r w:rsidR="00872D60">
          <w:rPr>
            <w:sz w:val="16"/>
            <w:szCs w:val="16"/>
            <w:lang w:val="en-US"/>
          </w:rPr>
          <w:t>f</w:t>
        </w:r>
      </w:ins>
      <w:ins w:id="241" w:author="Rechistov, Grigory" w:date="2014-03-20T11:07:00Z">
        <w:r w:rsidR="00872D60">
          <w:rPr>
            <w:sz w:val="16"/>
            <w:szCs w:val="16"/>
            <w:lang w:val="en-US"/>
          </w:rPr>
          <w:t>inition</w:t>
        </w:r>
      </w:ins>
      <w:ins w:id="242" w:author="Rechistov, Grigory" w:date="2014-03-20T11:17:00Z">
        <w:r w:rsidR="00D671B6">
          <w:rPr>
            <w:sz w:val="16"/>
            <w:szCs w:val="16"/>
            <w:lang w:val="en-US"/>
          </w:rPr>
          <w:t>, [comment]</w:t>
        </w:r>
      </w:ins>
      <w:r w:rsidRPr="009C6717">
        <w:rPr>
          <w:sz w:val="16"/>
          <w:szCs w:val="16"/>
          <w:lang w:val="en-US"/>
        </w:rPr>
        <w:t>;</w:t>
      </w:r>
    </w:p>
    <w:p w14:paraId="653A004A" w14:textId="1118314C" w:rsidR="00872D60" w:rsidRDefault="00C94323" w:rsidP="009C6717">
      <w:pPr>
        <w:pStyle w:val="CodeBlock"/>
        <w:pBdr>
          <w:right w:val="single" w:sz="4" w:space="31" w:color="auto"/>
        </w:pBdr>
        <w:rPr>
          <w:ins w:id="243" w:author="Rechistov, Grigory" w:date="2014-03-20T11:16:00Z"/>
          <w:sz w:val="16"/>
          <w:szCs w:val="16"/>
          <w:lang w:val="en-US"/>
        </w:rPr>
      </w:pPr>
      <w:ins w:id="244" w:author="Rechistov, Grigory" w:date="2014-03-20T11:16:00Z">
        <w:r>
          <w:rPr>
            <w:sz w:val="16"/>
            <w:szCs w:val="16"/>
            <w:lang w:val="en-US"/>
          </w:rPr>
          <w:t>cpu class = ident;</w:t>
        </w:r>
      </w:ins>
    </w:p>
    <w:p w14:paraId="1BF13F5A" w14:textId="21E49105" w:rsidR="00C94323" w:rsidRDefault="00C94323" w:rsidP="009C6717">
      <w:pPr>
        <w:pStyle w:val="CodeBlock"/>
        <w:pBdr>
          <w:right w:val="single" w:sz="4" w:space="31" w:color="auto"/>
        </w:pBdr>
        <w:rPr>
          <w:ins w:id="245" w:author="Rechistov, Grigory" w:date="2014-03-20T11:18:00Z"/>
          <w:sz w:val="16"/>
          <w:szCs w:val="16"/>
          <w:lang w:val="en-US"/>
        </w:rPr>
      </w:pPr>
      <w:ins w:id="246" w:author="Rechistov, Grigory" w:date="2014-03-20T11:16:00Z">
        <w:r>
          <w:rPr>
            <w:sz w:val="16"/>
            <w:szCs w:val="16"/>
            <w:lang w:val="en-US"/>
          </w:rPr>
          <w:t>field definition =</w:t>
        </w:r>
      </w:ins>
      <w:ins w:id="247" w:author="Rechistov, Grigory" w:date="2014-03-20T11:17:00Z">
        <w:r w:rsidR="00D671B6">
          <w:rPr>
            <w:sz w:val="16"/>
            <w:szCs w:val="16"/>
            <w:lang w:val="en-US"/>
          </w:rPr>
          <w:t xml:space="preserve"> ident, “,”, </w:t>
        </w:r>
      </w:ins>
      <w:ins w:id="248" w:author="Rechistov, Grigory" w:date="2014-03-20T11:16:00Z">
        <w:r w:rsidR="00D671B6">
          <w:rPr>
            <w:sz w:val="16"/>
            <w:szCs w:val="16"/>
            <w:lang w:val="en-US"/>
          </w:rPr>
          <w:t>number |</w:t>
        </w:r>
      </w:ins>
      <w:ins w:id="249" w:author="Rechistov, Grigory" w:date="2014-03-20T11:18:00Z">
        <w:r w:rsidR="00D671B6">
          <w:rPr>
            <w:sz w:val="16"/>
            <w:szCs w:val="16"/>
            <w:lang w:val="en-US"/>
          </w:rPr>
          <w:t xml:space="preserve"> ident;</w:t>
        </w:r>
      </w:ins>
    </w:p>
    <w:p w14:paraId="5D79BA15" w14:textId="4CAE2710" w:rsidR="00D671B6" w:rsidRDefault="00D671B6" w:rsidP="009C6717">
      <w:pPr>
        <w:pStyle w:val="CodeBlock"/>
        <w:pBdr>
          <w:right w:val="single" w:sz="4" w:space="31" w:color="auto"/>
        </w:pBdr>
        <w:rPr>
          <w:ins w:id="250" w:author="Rechistov, Grigory" w:date="2014-03-20T11:21:00Z"/>
          <w:sz w:val="16"/>
          <w:szCs w:val="16"/>
          <w:lang w:val="en-US"/>
        </w:rPr>
      </w:pPr>
      <w:ins w:id="251" w:author="Rechistov, Grigory" w:date="2014-03-20T11:18:00Z">
        <w:r>
          <w:rPr>
            <w:sz w:val="16"/>
            <w:szCs w:val="16"/>
            <w:lang w:val="en-US"/>
          </w:rPr>
          <w:t xml:space="preserve">four register definition = </w:t>
        </w:r>
      </w:ins>
      <w:ins w:id="252" w:author="Rechistov, Grigory" w:date="2014-03-20T11:19:00Z">
        <w:r>
          <w:rPr>
            <w:sz w:val="16"/>
            <w:szCs w:val="16"/>
            <w:lang w:val="en-US"/>
          </w:rPr>
          <w:t xml:space="preserve"> leaf, “:”, subleaf, </w:t>
        </w:r>
      </w:ins>
      <w:ins w:id="253" w:author="Rechistov, Grigory" w:date="2014-03-20T11:21:00Z">
        <w:r>
          <w:rPr>
            <w:sz w:val="16"/>
            <w:szCs w:val="16"/>
            <w:lang w:val="en-US"/>
          </w:rPr>
          <w:t>reg definition, “:”, reg definition, “:”, reg definition, “:” reg definition, newline;</w:t>
        </w:r>
      </w:ins>
    </w:p>
    <w:p w14:paraId="597DDDAD" w14:textId="70004416" w:rsidR="00D671B6" w:rsidRPr="009C6717" w:rsidRDefault="00D671B6" w:rsidP="009C6717">
      <w:pPr>
        <w:pStyle w:val="CodeBlock"/>
        <w:pBdr>
          <w:right w:val="single" w:sz="4" w:space="31" w:color="auto"/>
        </w:pBdr>
        <w:rPr>
          <w:sz w:val="16"/>
          <w:szCs w:val="16"/>
          <w:lang w:val="en-US"/>
        </w:rPr>
      </w:pPr>
      <w:ins w:id="254" w:author="Rechistov, Grigory" w:date="2014-03-20T11:21:00Z">
        <w:r>
          <w:rPr>
            <w:sz w:val="16"/>
            <w:szCs w:val="16"/>
            <w:lang w:val="en-US"/>
          </w:rPr>
          <w:t xml:space="preserve">reg definition = </w:t>
        </w:r>
      </w:ins>
      <w:ins w:id="255" w:author="Rechistov, Grigory" w:date="2014-03-20T11:22:00Z">
        <w:r>
          <w:rPr>
            <w:sz w:val="16"/>
            <w:szCs w:val="16"/>
            <w:lang w:val="en-US"/>
          </w:rPr>
          <w:t>“None” | number | string chunk ;</w:t>
        </w:r>
      </w:ins>
    </w:p>
    <w:p w14:paraId="684AF0EE" w14:textId="77777777" w:rsidR="001C41C5" w:rsidRDefault="001C41C5" w:rsidP="00D76C9B">
      <w:pPr>
        <w:rPr>
          <w:lang w:val="en-US"/>
        </w:rPr>
      </w:pPr>
    </w:p>
    <w:p w14:paraId="5F1E3880" w14:textId="77777777" w:rsidR="00D76C9B" w:rsidRDefault="00D76C9B" w:rsidP="003E0006">
      <w:pPr>
        <w:pStyle w:val="Heading1"/>
        <w:rPr>
          <w:lang w:val="en-US"/>
        </w:rPr>
      </w:pPr>
      <w:bookmarkStart w:id="256" w:name="_Toc383076424"/>
      <w:r>
        <w:rPr>
          <w:lang w:val="en-US"/>
        </w:rPr>
        <w:t>Notes</w:t>
      </w:r>
      <w:bookmarkEnd w:id="256"/>
    </w:p>
    <w:p w14:paraId="7D521786" w14:textId="30054D91" w:rsidR="00BD7705" w:rsidRDefault="00506D09" w:rsidP="00506D09">
      <w:pPr>
        <w:pStyle w:val="Heading2"/>
        <w:rPr>
          <w:ins w:id="257" w:author="Rechistov, Grigory" w:date="2014-03-20T17:52:00Z"/>
          <w:lang w:val="en-US"/>
        </w:rPr>
        <w:pPrChange w:id="258" w:author="Rechistov, Grigory" w:date="2014-03-20T17:52:00Z">
          <w:pPr>
            <w:pStyle w:val="ListParagraph"/>
            <w:numPr>
              <w:numId w:val="20"/>
            </w:numPr>
            <w:ind w:hanging="360"/>
          </w:pPr>
        </w:pPrChange>
      </w:pPr>
      <w:ins w:id="259" w:author="Rechistov, Grigory" w:date="2014-03-20T17:52:00Z">
        <w:r>
          <w:rPr>
            <w:lang w:val="en-US"/>
          </w:rPr>
          <w:t>Attributed Storage Format</w:t>
        </w:r>
      </w:ins>
    </w:p>
    <w:p w14:paraId="15A6EA04" w14:textId="5073A33C" w:rsidR="00506D09" w:rsidRPr="00506D09" w:rsidRDefault="00506D09" w:rsidP="00506D09">
      <w:pPr>
        <w:rPr>
          <w:ins w:id="260" w:author="Rechistov, Grigory" w:date="2014-03-20T17:52:00Z"/>
          <w:lang w:val="en-US"/>
          <w:rPrChange w:id="261" w:author="Rechistov, Grigory" w:date="2014-03-20T17:52:00Z">
            <w:rPr>
              <w:ins w:id="262" w:author="Rechistov, Grigory" w:date="2014-03-20T17:52:00Z"/>
              <w:lang w:val="en-US"/>
            </w:rPr>
          </w:rPrChange>
        </w:rPr>
        <w:pPrChange w:id="263" w:author="Rechistov, Grigory" w:date="2014-03-20T17:52:00Z">
          <w:pPr>
            <w:pStyle w:val="ListParagraph"/>
            <w:numPr>
              <w:numId w:val="20"/>
            </w:numPr>
            <w:ind w:hanging="360"/>
          </w:pPr>
        </w:pPrChange>
      </w:pPr>
      <w:ins w:id="264" w:author="Rechistov, Grigory" w:date="2014-03-20T17:52:00Z">
        <w:r>
          <w:rPr>
            <w:lang w:val="en-US"/>
          </w:rPr>
          <w:t xml:space="preserve">TODO This is to be done </w:t>
        </w:r>
      </w:ins>
      <w:ins w:id="265" w:author="Rechistov, Grigory" w:date="2014-03-20T17:53:00Z">
        <w:r>
          <w:rPr>
            <w:lang w:val="en-US"/>
          </w:rPr>
          <w:t>during refactoring.</w:t>
        </w:r>
      </w:ins>
    </w:p>
    <w:p w14:paraId="567D8E6A" w14:textId="68585054" w:rsidR="00506D09" w:rsidRPr="00963164" w:rsidRDefault="00506D09" w:rsidP="00726C6C">
      <w:pPr>
        <w:pStyle w:val="ListParagraph"/>
        <w:numPr>
          <w:ilvl w:val="0"/>
          <w:numId w:val="21"/>
        </w:numPr>
        <w:rPr>
          <w:ins w:id="266" w:author="Rechistov, Grigory" w:date="2014-03-20T17:53:00Z"/>
          <w:rStyle w:val="Emph"/>
          <w:rPrChange w:id="267" w:author="Rechistov, Grigory" w:date="2014-03-20T18:22:00Z">
            <w:rPr>
              <w:ins w:id="268" w:author="Rechistov, Grigory" w:date="2014-03-20T17:53:00Z"/>
              <w:lang w:val="en-US"/>
            </w:rPr>
          </w:rPrChange>
        </w:rPr>
        <w:pPrChange w:id="269" w:author="Rechistov, Grigory" w:date="2014-03-20T17:54:00Z">
          <w:pPr>
            <w:pStyle w:val="ListParagraph"/>
            <w:numPr>
              <w:numId w:val="20"/>
            </w:numPr>
            <w:ind w:hanging="360"/>
          </w:pPr>
        </w:pPrChange>
      </w:pPr>
      <w:ins w:id="270" w:author="Rechistov, Grigory" w:date="2014-03-20T17:52:00Z">
        <w:r w:rsidRPr="00726C6C">
          <w:rPr>
            <w:rStyle w:val="Code"/>
            <w:rPrChange w:id="271" w:author="Rechistov, Grigory" w:date="2014-03-20T17:54:00Z">
              <w:rPr>
                <w:lang w:val="en-US"/>
              </w:rPr>
            </w:rPrChange>
          </w:rPr>
          <w:t>&lt;field&gt;_override</w:t>
        </w:r>
        <w:r w:rsidRPr="00726C6C">
          <w:rPr>
            <w:lang w:val="en-US"/>
            <w:rPrChange w:id="272" w:author="Rechistov, Grigory" w:date="2014-03-20T17:54:00Z">
              <w:rPr>
                <w:lang w:val="en-US"/>
              </w:rPr>
            </w:rPrChange>
          </w:rPr>
          <w:t>—pseudo attr</w:t>
        </w:r>
      </w:ins>
      <w:ins w:id="273" w:author="Rechistov, Grigory" w:date="2014-03-20T17:53:00Z">
        <w:r w:rsidR="00726C6C" w:rsidRPr="00726C6C">
          <w:rPr>
            <w:lang w:val="en-US"/>
            <w:rPrChange w:id="274" w:author="Rechistov, Grigory" w:date="2014-03-20T17:54:00Z">
              <w:rPr>
                <w:lang w:val="en-US"/>
              </w:rPr>
            </w:rPrChange>
          </w:rPr>
          <w:t xml:space="preserve">ibute to store </w:t>
        </w:r>
        <w:r w:rsidR="00726C6C" w:rsidRPr="00726C6C">
          <w:rPr>
            <w:rStyle w:val="SmallCapsAbbreviation"/>
            <w:rPrChange w:id="275" w:author="Rechistov, Grigory" w:date="2014-03-20T17:53:00Z">
              <w:rPr>
                <w:lang w:val="en-US"/>
              </w:rPr>
            </w:rPrChange>
          </w:rPr>
          <w:t>cpuid</w:t>
        </w:r>
        <w:r w:rsidR="00726C6C" w:rsidRPr="00726C6C">
          <w:rPr>
            <w:lang w:val="en-US"/>
            <w:rPrChange w:id="276" w:author="Rechistov, Grigory" w:date="2014-03-20T17:54:00Z">
              <w:rPr>
                <w:lang w:val="en-US"/>
              </w:rPr>
            </w:rPrChange>
          </w:rPr>
          <w:t xml:space="preserve"> fields/fuse/func </w:t>
        </w:r>
      </w:ins>
      <w:ins w:id="277" w:author="Rechistov, Grigory" w:date="2014-03-20T17:55:00Z">
        <w:r w:rsidR="00726C6C">
          <w:rPr>
            <w:lang w:val="en-US"/>
          </w:rPr>
          <w:t xml:space="preserve">. </w:t>
        </w:r>
      </w:ins>
      <w:ins w:id="278" w:author="Rechistov, Grigory" w:date="2014-03-20T17:53:00Z">
        <w:r w:rsidR="00726C6C" w:rsidRPr="00726C6C">
          <w:rPr>
            <w:lang w:val="en-US"/>
            <w:rPrChange w:id="279" w:author="Rechistov, Grigory" w:date="2014-03-20T17:54:00Z">
              <w:rPr>
                <w:lang w:val="en-US"/>
              </w:rPr>
            </w:rPrChange>
          </w:rPr>
          <w:t>override.</w:t>
        </w:r>
      </w:ins>
      <w:ins w:id="280" w:author="Rechistov, Grigory" w:date="2014-03-20T17:55:00Z">
        <w:r w:rsidR="00726C6C">
          <w:rPr>
            <w:lang w:val="en-US"/>
          </w:rPr>
          <w:t xml:space="preserve"> </w:t>
        </w:r>
      </w:ins>
      <w:ins w:id="281" w:author="Rechistov, Grigory" w:date="2014-03-20T18:18:00Z">
        <w:r w:rsidR="00963164">
          <w:rPr>
            <w:lang w:val="en-US"/>
          </w:rPr>
          <w:t xml:space="preserve">Type:  </w:t>
        </w:r>
        <w:r w:rsidR="00963164" w:rsidRPr="00963164">
          <w:rPr>
            <w:rStyle w:val="Emph"/>
            <w:rPrChange w:id="282" w:author="Rechistov, Grigory" w:date="2014-03-20T18:22:00Z">
              <w:rPr>
                <w:lang w:val="en-US"/>
              </w:rPr>
            </w:rPrChange>
          </w:rPr>
          <w:t>i|n</w:t>
        </w:r>
      </w:ins>
    </w:p>
    <w:p w14:paraId="1CB48E98" w14:textId="6B2B8E98" w:rsidR="00726C6C" w:rsidRPr="00726C6C" w:rsidRDefault="00726C6C" w:rsidP="00726C6C">
      <w:pPr>
        <w:pStyle w:val="ListParagraph"/>
        <w:numPr>
          <w:ilvl w:val="0"/>
          <w:numId w:val="21"/>
        </w:numPr>
        <w:rPr>
          <w:lang w:val="en-US"/>
          <w:rPrChange w:id="283" w:author="Rechistov, Grigory" w:date="2014-03-20T17:54:00Z">
            <w:rPr>
              <w:lang w:val="en-US"/>
            </w:rPr>
          </w:rPrChange>
        </w:rPr>
        <w:pPrChange w:id="284" w:author="Rechistov, Grigory" w:date="2014-03-20T17:54:00Z">
          <w:pPr>
            <w:pStyle w:val="ListParagraph"/>
            <w:numPr>
              <w:numId w:val="20"/>
            </w:numPr>
            <w:ind w:hanging="360"/>
          </w:pPr>
        </w:pPrChange>
      </w:pPr>
      <w:ins w:id="285" w:author="Rechistov, Grigory" w:date="2014-03-20T17:54:00Z">
        <w:r w:rsidRPr="00726C6C">
          <w:rPr>
            <w:lang w:val="en-US"/>
            <w:rPrChange w:id="286" w:author="Rechistov, Grigory" w:date="2014-03-20T17:54:00Z">
              <w:rPr>
                <w:lang w:val="en-US"/>
              </w:rPr>
            </w:rPrChange>
          </w:rPr>
          <w:t>c</w:t>
        </w:r>
      </w:ins>
      <w:ins w:id="287" w:author="Rechistov, Grigory" w:date="2014-03-20T17:53:00Z">
        <w:r w:rsidRPr="00726C6C">
          <w:rPr>
            <w:lang w:val="en-US"/>
            <w:rPrChange w:id="288" w:author="Rechistov, Grigory" w:date="2014-03-20T17:54:00Z">
              <w:rPr>
                <w:lang w:val="en-US"/>
              </w:rPr>
            </w:rPrChange>
          </w:rPr>
          <w:t>puid_override_</w:t>
        </w:r>
        <w:r w:rsidR="00FE4B08">
          <w:rPr>
            <w:lang w:val="en-US"/>
            <w:rPrChange w:id="289" w:author="Rechistov, Grigory" w:date="2014-03-20T17:54:00Z">
              <w:rPr>
                <w:lang w:val="en-US"/>
              </w:rPr>
            </w:rPrChange>
          </w:rPr>
          <w:t>raw_fields</w:t>
        </w:r>
      </w:ins>
      <w:ins w:id="290" w:author="Rechistov, Grigory" w:date="2014-03-20T17:55:00Z">
        <w:r>
          <w:rPr>
            <w:lang w:val="en-US"/>
          </w:rPr>
          <w:t xml:space="preserve">—“raw” storage for </w:t>
        </w:r>
      </w:ins>
      <w:ins w:id="291" w:author="Rechistov, Grigory" w:date="2014-03-20T18:17:00Z">
        <w:r w:rsidR="00963164">
          <w:rPr>
            <w:lang w:val="en-US"/>
          </w:rPr>
          <w:t xml:space="preserve">overridden </w:t>
        </w:r>
      </w:ins>
      <w:ins w:id="292" w:author="Rechistov, Grigory" w:date="2014-03-21T11:54:00Z">
        <w:r w:rsidR="00FE4B08">
          <w:rPr>
            <w:lang w:val="en-US"/>
          </w:rPr>
          <w:t xml:space="preserve">fields. </w:t>
        </w:r>
        <w:r w:rsidR="001E62ED">
          <w:rPr>
            <w:lang w:val="en-US"/>
          </w:rPr>
          <w:t xml:space="preserve"> Type: </w:t>
        </w:r>
        <w:r w:rsidR="001E62ED" w:rsidRPr="001E62ED">
          <w:rPr>
            <w:rStyle w:val="Emph"/>
            <w:rPrChange w:id="293" w:author="Rechistov, Grigory" w:date="2014-03-21T11:55:00Z">
              <w:rPr>
                <w:lang w:val="en-US"/>
              </w:rPr>
            </w:rPrChange>
          </w:rPr>
          <w:t>[</w:t>
        </w:r>
      </w:ins>
      <w:ins w:id="294" w:author="Rechistov, Grigory" w:date="2014-03-21T11:55:00Z">
        <w:r w:rsidR="001E62ED">
          <w:rPr>
            <w:rStyle w:val="Emph"/>
          </w:rPr>
          <w:t> [</w:t>
        </w:r>
      </w:ins>
      <w:ins w:id="295" w:author="Rechistov, Grigory" w:date="2014-03-21T11:54:00Z">
        <w:r w:rsidR="001E62ED" w:rsidRPr="001E62ED">
          <w:rPr>
            <w:rStyle w:val="Emph"/>
            <w:rPrChange w:id="296" w:author="Rechistov, Grigory" w:date="2014-03-21T11:55:00Z">
              <w:rPr>
                <w:lang w:val="en-US"/>
              </w:rPr>
            </w:rPrChange>
          </w:rPr>
          <w:t>i i|n i i i i</w:t>
        </w:r>
      </w:ins>
      <w:ins w:id="297" w:author="Rechistov, Grigory" w:date="2014-03-21T11:55:00Z">
        <w:r w:rsidR="001E62ED">
          <w:rPr>
            <w:rStyle w:val="Emph"/>
          </w:rPr>
          <w:t>]* </w:t>
        </w:r>
      </w:ins>
      <w:ins w:id="298" w:author="Rechistov, Grigory" w:date="2014-03-21T11:54:00Z">
        <w:r w:rsidR="001E62ED" w:rsidRPr="001E62ED">
          <w:rPr>
            <w:rStyle w:val="Emph"/>
            <w:rPrChange w:id="299" w:author="Rechistov, Grigory" w:date="2014-03-21T11:55:00Z">
              <w:rPr>
                <w:lang w:val="en-US"/>
              </w:rPr>
            </w:rPrChange>
          </w:rPr>
          <w:t>]</w:t>
        </w:r>
      </w:ins>
      <w:ins w:id="300" w:author="Rechistov, Grigory" w:date="2014-03-21T11:55:00Z">
        <w:r w:rsidR="001E62ED" w:rsidRPr="001E62ED">
          <w:rPr>
            <w:lang w:val="en-US"/>
            <w:rPrChange w:id="301" w:author="Rechistov, Grigory" w:date="2014-03-21T11:55:00Z">
              <w:rPr>
                <w:rStyle w:val="Emph"/>
              </w:rPr>
            </w:rPrChange>
          </w:rPr>
          <w:t>,</w:t>
        </w:r>
        <w:r w:rsidR="001E62ED">
          <w:rPr>
            <w:lang w:val="en-US"/>
          </w:rPr>
          <w:t xml:space="preserve"> which is a list of (leaf, subleaf, register, bit start, bit end, value). </w:t>
        </w:r>
      </w:ins>
      <w:ins w:id="302" w:author="Rechistov, Grigory" w:date="2014-03-21T12:00:00Z">
        <w:r w:rsidR="001E62ED">
          <w:rPr>
            <w:lang w:val="en-US"/>
          </w:rPr>
          <w:t xml:space="preserve">The rationale behind storing raw fields instead of named ones is that </w:t>
        </w:r>
      </w:ins>
      <w:ins w:id="303" w:author="Rechistov, Grigory" w:date="2014-03-21T12:03:00Z">
        <w:r w:rsidR="001E62ED">
          <w:rPr>
            <w:lang w:val="en-US"/>
          </w:rPr>
          <w:t>it allows to change the fields layout without breaking checkpoint capabilities.</w:t>
        </w:r>
      </w:ins>
      <w:bookmarkStart w:id="304" w:name="_GoBack"/>
      <w:bookmarkEnd w:id="304"/>
    </w:p>
    <w:sectPr w:rsidR="00726C6C" w:rsidRPr="00726C6C" w:rsidSect="00B52DB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2155" w:bottom="1440" w:left="2155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36" w:author="Rechistov, Grigory" w:date="2014-02-21T13:43:00Z" w:initials="RG">
    <w:p w14:paraId="2A7D5BA6" w14:textId="5A5E1765" w:rsidR="00726C6C" w:rsidRPr="00937C05" w:rsidRDefault="00726C6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TODO: actualize the picture</w:t>
      </w:r>
    </w:p>
  </w:comment>
  <w:comment w:id="146" w:author="Rechistov, Grigory" w:date="2014-02-21T13:26:00Z" w:initials="RG">
    <w:p w14:paraId="2E06839C" w14:textId="63115877" w:rsidR="00726C6C" w:rsidRPr="004C6D5E" w:rsidRDefault="00726C6C">
      <w:pPr>
        <w:pStyle w:val="CommentText"/>
        <w:rPr>
          <w:lang w:val="en-US"/>
        </w:rPr>
      </w:pPr>
      <w:r w:rsidRPr="00937C05">
        <w:rPr>
          <w:lang w:val="en-US"/>
        </w:rPr>
        <w:t>To implement</w:t>
      </w:r>
      <w:r>
        <w:rPr>
          <w:lang w:val="en-US"/>
        </w:rPr>
        <w:t>:</w:t>
      </w:r>
    </w:p>
    <w:p w14:paraId="6EA258E6" w14:textId="32FAA65B" w:rsidR="00726C6C" w:rsidRPr="00937C05" w:rsidRDefault="00726C6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D76C9B">
        <w:rPr>
          <w:rStyle w:val="Code"/>
        </w:rPr>
        <w:t>leaf:subleaf:register</w:t>
      </w:r>
    </w:p>
  </w:comment>
  <w:comment w:id="148" w:author="Rechistov, Grigory" w:date="2014-02-21T13:24:00Z" w:initials="RG">
    <w:p w14:paraId="09EA90ED" w14:textId="77777777" w:rsidR="00726C6C" w:rsidRDefault="00726C6C">
      <w:pPr>
        <w:pStyle w:val="CommentText"/>
        <w:rPr>
          <w:lang w:val="en-US"/>
        </w:rPr>
      </w:pPr>
      <w:r>
        <w:rPr>
          <w:lang w:val="en-US"/>
        </w:rPr>
        <w:t>A more flexible type to implement:</w:t>
      </w:r>
    </w:p>
    <w:p w14:paraId="06C69943" w14:textId="77777777" w:rsidR="00726C6C" w:rsidRDefault="00726C6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[[</w:t>
      </w:r>
      <w:r w:rsidRPr="00887A02">
        <w:rPr>
          <w:rStyle w:val="Emph"/>
        </w:rPr>
        <w:t>i</w:t>
      </w:r>
      <w:r w:rsidRPr="00887A02">
        <w:rPr>
          <w:rStyle w:val="Emph"/>
          <w:i w:val="0"/>
        </w:rPr>
        <w:t>(</w:t>
      </w:r>
      <w:r w:rsidRPr="00887A02">
        <w:rPr>
          <w:rStyle w:val="Emph"/>
        </w:rPr>
        <w:t>i|n</w:t>
      </w:r>
      <w:r w:rsidRPr="00887A02">
        <w:rPr>
          <w:rStyle w:val="Emph"/>
          <w:i w:val="0"/>
        </w:rPr>
        <w:t>)</w:t>
      </w:r>
      <w:r>
        <w:rPr>
          <w:rStyle w:val="Emph"/>
          <w:i w:val="0"/>
        </w:rPr>
        <w:t>(</w:t>
      </w:r>
      <w:r w:rsidRPr="00887A02">
        <w:rPr>
          <w:rStyle w:val="Emph"/>
        </w:rPr>
        <w:t>i</w:t>
      </w:r>
      <w:r>
        <w:rPr>
          <w:rStyle w:val="Emph"/>
        </w:rPr>
        <w:t>|n</w:t>
      </w:r>
      <w:r w:rsidRPr="00887A02">
        <w:rPr>
          <w:rStyle w:val="Emph"/>
          <w:i w:val="0"/>
        </w:rPr>
        <w:t>)(</w:t>
      </w:r>
      <w:r w:rsidRPr="00887A02">
        <w:rPr>
          <w:rStyle w:val="Emph"/>
        </w:rPr>
        <w:t>i</w:t>
      </w:r>
      <w:r>
        <w:rPr>
          <w:rStyle w:val="Emph"/>
        </w:rPr>
        <w:t>|n</w:t>
      </w:r>
      <w:r w:rsidRPr="00887A02">
        <w:rPr>
          <w:rStyle w:val="Emph"/>
          <w:i w:val="0"/>
        </w:rPr>
        <w:t>)(</w:t>
      </w:r>
      <w:r w:rsidRPr="00887A02">
        <w:rPr>
          <w:rStyle w:val="Emph"/>
        </w:rPr>
        <w:t>i</w:t>
      </w:r>
      <w:r>
        <w:rPr>
          <w:rStyle w:val="Emph"/>
        </w:rPr>
        <w:t>|n</w:t>
      </w:r>
      <w:r w:rsidRPr="00887A02">
        <w:rPr>
          <w:rStyle w:val="Emph"/>
          <w:i w:val="0"/>
        </w:rPr>
        <w:t>)(</w:t>
      </w:r>
      <w:r w:rsidRPr="00887A02">
        <w:rPr>
          <w:rStyle w:val="Emph"/>
        </w:rPr>
        <w:t>i</w:t>
      </w:r>
      <w:r>
        <w:rPr>
          <w:rStyle w:val="Emph"/>
        </w:rPr>
        <w:t>|n</w:t>
      </w:r>
      <w:r w:rsidRPr="00887A02">
        <w:rPr>
          <w:rStyle w:val="Emph"/>
          <w:i w:val="0"/>
        </w:rPr>
        <w:t>)</w:t>
      </w:r>
      <w:r>
        <w:rPr>
          <w:lang w:val="en-US"/>
        </w:rPr>
        <w:t>]*]</w:t>
      </w:r>
    </w:p>
    <w:p w14:paraId="0BF2458F" w14:textId="77777777" w:rsidR="00726C6C" w:rsidRPr="00EC37A9" w:rsidRDefault="00726C6C">
      <w:pPr>
        <w:pStyle w:val="CommentText"/>
        <w:rPr>
          <w:lang w:val="en-US"/>
        </w:rPr>
      </w:pPr>
      <w:r>
        <w:rPr>
          <w:lang w:val="en-US"/>
        </w:rPr>
        <w:t>This makes possible to prevent individual registers from being overriden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7D5BA6" w15:done="0"/>
  <w15:commentEx w15:paraId="6EA258E6" w15:done="0"/>
  <w15:commentEx w15:paraId="0BF2458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05CA16" w14:textId="77777777" w:rsidR="00EF6C78" w:rsidRDefault="00EF6C78" w:rsidP="00EB6A71">
      <w:pPr>
        <w:spacing w:after="0" w:line="240" w:lineRule="auto"/>
      </w:pPr>
      <w:r>
        <w:separator/>
      </w:r>
    </w:p>
  </w:endnote>
  <w:endnote w:type="continuationSeparator" w:id="0">
    <w:p w14:paraId="49EB8DF1" w14:textId="77777777" w:rsidR="00EF6C78" w:rsidRDefault="00EF6C78" w:rsidP="00EB6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DejaVu Sans Mono">
    <w:panose1 w:val="020B0609030804020204"/>
    <w:charset w:val="CC"/>
    <w:family w:val="modern"/>
    <w:pitch w:val="fixed"/>
    <w:sig w:usb0="E60026FF" w:usb1="500071FB" w:usb2="00000020" w:usb3="00000000" w:csb0="000001D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4B02FC" w14:textId="77777777" w:rsidR="00726C6C" w:rsidRDefault="00726C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8FB29A" w14:textId="77777777" w:rsidR="00726C6C" w:rsidRDefault="00726C6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91F80E" w14:textId="77777777" w:rsidR="00726C6C" w:rsidRDefault="00726C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CB4CE3" w14:textId="77777777" w:rsidR="00EF6C78" w:rsidRDefault="00EF6C78" w:rsidP="00EB6A71">
      <w:pPr>
        <w:spacing w:after="0" w:line="240" w:lineRule="auto"/>
      </w:pPr>
      <w:r>
        <w:separator/>
      </w:r>
    </w:p>
  </w:footnote>
  <w:footnote w:type="continuationSeparator" w:id="0">
    <w:p w14:paraId="288574CA" w14:textId="77777777" w:rsidR="00EF6C78" w:rsidRDefault="00EF6C78" w:rsidP="00EB6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3B1B79" w14:textId="77777777" w:rsidR="00726C6C" w:rsidRDefault="00726C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36CF18" w14:textId="77777777" w:rsidR="00726C6C" w:rsidRDefault="00726C6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BA21AD" w14:textId="77777777" w:rsidR="00726C6C" w:rsidRDefault="00726C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7B92EB2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702A92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0AEA13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7DC095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18C8F1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0AAE0A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0916CFE"/>
    <w:multiLevelType w:val="hybridMultilevel"/>
    <w:tmpl w:val="7EE47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111994"/>
    <w:multiLevelType w:val="hybridMultilevel"/>
    <w:tmpl w:val="034239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416B1B"/>
    <w:multiLevelType w:val="hybridMultilevel"/>
    <w:tmpl w:val="81C01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77127F"/>
    <w:multiLevelType w:val="hybridMultilevel"/>
    <w:tmpl w:val="D4601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3E6EDC"/>
    <w:multiLevelType w:val="hybridMultilevel"/>
    <w:tmpl w:val="5CE052B2"/>
    <w:lvl w:ilvl="0" w:tplc="D52C858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BD20E5"/>
    <w:multiLevelType w:val="hybridMultilevel"/>
    <w:tmpl w:val="34CCD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B54027"/>
    <w:multiLevelType w:val="hybridMultilevel"/>
    <w:tmpl w:val="EE5CD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FC2E44"/>
    <w:multiLevelType w:val="hybridMultilevel"/>
    <w:tmpl w:val="81C01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2006E3"/>
    <w:multiLevelType w:val="hybridMultilevel"/>
    <w:tmpl w:val="38C41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91787E"/>
    <w:multiLevelType w:val="hybridMultilevel"/>
    <w:tmpl w:val="74229B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992EC2"/>
    <w:multiLevelType w:val="hybridMultilevel"/>
    <w:tmpl w:val="FD2C1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F50CA7"/>
    <w:multiLevelType w:val="hybridMultilevel"/>
    <w:tmpl w:val="1262B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906142"/>
    <w:multiLevelType w:val="hybridMultilevel"/>
    <w:tmpl w:val="F0DE0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E10185"/>
    <w:multiLevelType w:val="hybridMultilevel"/>
    <w:tmpl w:val="F7644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5D6287"/>
    <w:multiLevelType w:val="hybridMultilevel"/>
    <w:tmpl w:val="57AA95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16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  <w:num w:numId="11">
    <w:abstractNumId w:val="20"/>
  </w:num>
  <w:num w:numId="12">
    <w:abstractNumId w:val="12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6"/>
  </w:num>
  <w:num w:numId="16">
    <w:abstractNumId w:val="8"/>
  </w:num>
  <w:num w:numId="17">
    <w:abstractNumId w:val="13"/>
  </w:num>
  <w:num w:numId="18">
    <w:abstractNumId w:val="9"/>
  </w:num>
  <w:num w:numId="19">
    <w:abstractNumId w:val="11"/>
  </w:num>
  <w:num w:numId="20">
    <w:abstractNumId w:val="17"/>
  </w:num>
  <w:num w:numId="21">
    <w:abstractNumId w:val="1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chistov, Grigory">
    <w15:presenceInfo w15:providerId="AD" w15:userId="S-1-5-21-1757981266-725345543-1404487317-908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306"/>
    <w:rsid w:val="0002141F"/>
    <w:rsid w:val="000560B8"/>
    <w:rsid w:val="000646C1"/>
    <w:rsid w:val="00064F22"/>
    <w:rsid w:val="00081CF0"/>
    <w:rsid w:val="000857AF"/>
    <w:rsid w:val="000B11E6"/>
    <w:rsid w:val="000D5C57"/>
    <w:rsid w:val="0010419D"/>
    <w:rsid w:val="00104A27"/>
    <w:rsid w:val="00137231"/>
    <w:rsid w:val="00145800"/>
    <w:rsid w:val="00145DB7"/>
    <w:rsid w:val="00146690"/>
    <w:rsid w:val="00161063"/>
    <w:rsid w:val="001708D6"/>
    <w:rsid w:val="0017548C"/>
    <w:rsid w:val="001975E0"/>
    <w:rsid w:val="001A0B54"/>
    <w:rsid w:val="001A6DE9"/>
    <w:rsid w:val="001C18C6"/>
    <w:rsid w:val="001C41C5"/>
    <w:rsid w:val="001C473A"/>
    <w:rsid w:val="001E46A6"/>
    <w:rsid w:val="001E4D35"/>
    <w:rsid w:val="001E62ED"/>
    <w:rsid w:val="001F2AE2"/>
    <w:rsid w:val="0020502D"/>
    <w:rsid w:val="00211173"/>
    <w:rsid w:val="00230469"/>
    <w:rsid w:val="002320F1"/>
    <w:rsid w:val="00250A1C"/>
    <w:rsid w:val="00251B09"/>
    <w:rsid w:val="00286D2E"/>
    <w:rsid w:val="00291BDE"/>
    <w:rsid w:val="002C34A2"/>
    <w:rsid w:val="00383FFB"/>
    <w:rsid w:val="003A2324"/>
    <w:rsid w:val="003A274A"/>
    <w:rsid w:val="003A452D"/>
    <w:rsid w:val="003B0EF7"/>
    <w:rsid w:val="003B3B99"/>
    <w:rsid w:val="003C0550"/>
    <w:rsid w:val="003E0006"/>
    <w:rsid w:val="003E1BF7"/>
    <w:rsid w:val="00406C28"/>
    <w:rsid w:val="00413F4B"/>
    <w:rsid w:val="00432018"/>
    <w:rsid w:val="004421F4"/>
    <w:rsid w:val="0047482B"/>
    <w:rsid w:val="0048104B"/>
    <w:rsid w:val="00492E2E"/>
    <w:rsid w:val="004A31B6"/>
    <w:rsid w:val="004C6D5E"/>
    <w:rsid w:val="004E40BD"/>
    <w:rsid w:val="004F2593"/>
    <w:rsid w:val="00503548"/>
    <w:rsid w:val="00505636"/>
    <w:rsid w:val="005066B3"/>
    <w:rsid w:val="00506D09"/>
    <w:rsid w:val="00533C6A"/>
    <w:rsid w:val="00544AA6"/>
    <w:rsid w:val="00544BB1"/>
    <w:rsid w:val="00551CA7"/>
    <w:rsid w:val="00581E6A"/>
    <w:rsid w:val="005B26A6"/>
    <w:rsid w:val="005C0919"/>
    <w:rsid w:val="005F14B9"/>
    <w:rsid w:val="00601EEA"/>
    <w:rsid w:val="00607480"/>
    <w:rsid w:val="00610807"/>
    <w:rsid w:val="00624F84"/>
    <w:rsid w:val="00627648"/>
    <w:rsid w:val="00627F46"/>
    <w:rsid w:val="006369E0"/>
    <w:rsid w:val="0064666F"/>
    <w:rsid w:val="00672436"/>
    <w:rsid w:val="00684B0E"/>
    <w:rsid w:val="00693627"/>
    <w:rsid w:val="006A41DC"/>
    <w:rsid w:val="006A59A7"/>
    <w:rsid w:val="006D11B8"/>
    <w:rsid w:val="006D3A63"/>
    <w:rsid w:val="007163D4"/>
    <w:rsid w:val="00726C6C"/>
    <w:rsid w:val="007716BE"/>
    <w:rsid w:val="00776781"/>
    <w:rsid w:val="007856E0"/>
    <w:rsid w:val="007A5BC9"/>
    <w:rsid w:val="007B789A"/>
    <w:rsid w:val="007C3C30"/>
    <w:rsid w:val="007D344C"/>
    <w:rsid w:val="007D69EF"/>
    <w:rsid w:val="007E6BAD"/>
    <w:rsid w:val="007F7C8E"/>
    <w:rsid w:val="00801D8D"/>
    <w:rsid w:val="00816EE5"/>
    <w:rsid w:val="00832542"/>
    <w:rsid w:val="00843C9F"/>
    <w:rsid w:val="00872D60"/>
    <w:rsid w:val="008A1F8A"/>
    <w:rsid w:val="008A2B4A"/>
    <w:rsid w:val="008A5CC9"/>
    <w:rsid w:val="008C61F6"/>
    <w:rsid w:val="008D1FAF"/>
    <w:rsid w:val="008D23D7"/>
    <w:rsid w:val="008E40C6"/>
    <w:rsid w:val="00900A75"/>
    <w:rsid w:val="00906EF3"/>
    <w:rsid w:val="00907CB8"/>
    <w:rsid w:val="00923306"/>
    <w:rsid w:val="00934121"/>
    <w:rsid w:val="00934E17"/>
    <w:rsid w:val="00937C05"/>
    <w:rsid w:val="00963164"/>
    <w:rsid w:val="00986E0A"/>
    <w:rsid w:val="00996391"/>
    <w:rsid w:val="009A22D8"/>
    <w:rsid w:val="009B3CD8"/>
    <w:rsid w:val="009C5105"/>
    <w:rsid w:val="009C6717"/>
    <w:rsid w:val="009E095C"/>
    <w:rsid w:val="009E1451"/>
    <w:rsid w:val="009F1219"/>
    <w:rsid w:val="00A017ED"/>
    <w:rsid w:val="00A021BC"/>
    <w:rsid w:val="00A03A61"/>
    <w:rsid w:val="00A07E13"/>
    <w:rsid w:val="00A149E4"/>
    <w:rsid w:val="00A24772"/>
    <w:rsid w:val="00A30E32"/>
    <w:rsid w:val="00A419A4"/>
    <w:rsid w:val="00A53F23"/>
    <w:rsid w:val="00A80753"/>
    <w:rsid w:val="00A81BCA"/>
    <w:rsid w:val="00A82CB1"/>
    <w:rsid w:val="00A83886"/>
    <w:rsid w:val="00AA4C98"/>
    <w:rsid w:val="00AB284F"/>
    <w:rsid w:val="00AD0428"/>
    <w:rsid w:val="00AD661F"/>
    <w:rsid w:val="00B042DA"/>
    <w:rsid w:val="00B0456A"/>
    <w:rsid w:val="00B06A63"/>
    <w:rsid w:val="00B403B9"/>
    <w:rsid w:val="00B46FAF"/>
    <w:rsid w:val="00B52DB3"/>
    <w:rsid w:val="00B84C97"/>
    <w:rsid w:val="00BD36C1"/>
    <w:rsid w:val="00BD7705"/>
    <w:rsid w:val="00C23411"/>
    <w:rsid w:val="00C30FDC"/>
    <w:rsid w:val="00C3315E"/>
    <w:rsid w:val="00C555F4"/>
    <w:rsid w:val="00C80537"/>
    <w:rsid w:val="00C8387C"/>
    <w:rsid w:val="00C94323"/>
    <w:rsid w:val="00C94E81"/>
    <w:rsid w:val="00CA6BC9"/>
    <w:rsid w:val="00CB13A9"/>
    <w:rsid w:val="00D4585F"/>
    <w:rsid w:val="00D4625D"/>
    <w:rsid w:val="00D62106"/>
    <w:rsid w:val="00D671B6"/>
    <w:rsid w:val="00D76C9B"/>
    <w:rsid w:val="00D85EAA"/>
    <w:rsid w:val="00D97989"/>
    <w:rsid w:val="00DA6729"/>
    <w:rsid w:val="00DC1A4B"/>
    <w:rsid w:val="00DD11E5"/>
    <w:rsid w:val="00DD33BB"/>
    <w:rsid w:val="00DF71CB"/>
    <w:rsid w:val="00E04832"/>
    <w:rsid w:val="00E203CE"/>
    <w:rsid w:val="00E34B24"/>
    <w:rsid w:val="00E35E17"/>
    <w:rsid w:val="00E63BD0"/>
    <w:rsid w:val="00EB6A71"/>
    <w:rsid w:val="00EC37A9"/>
    <w:rsid w:val="00EE4174"/>
    <w:rsid w:val="00EF6C78"/>
    <w:rsid w:val="00F00547"/>
    <w:rsid w:val="00F222BC"/>
    <w:rsid w:val="00F27322"/>
    <w:rsid w:val="00F371AA"/>
    <w:rsid w:val="00F44C83"/>
    <w:rsid w:val="00F456CB"/>
    <w:rsid w:val="00F54D8C"/>
    <w:rsid w:val="00F70428"/>
    <w:rsid w:val="00F92D2C"/>
    <w:rsid w:val="00F9577A"/>
    <w:rsid w:val="00FB6E8E"/>
    <w:rsid w:val="00FD013A"/>
    <w:rsid w:val="00FE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E9D2F8"/>
  <w15:chartTrackingRefBased/>
  <w15:docId w15:val="{62DEB7BD-414F-4773-9D04-6539B7540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C28"/>
    <w:pPr>
      <w:spacing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71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8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71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C61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61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C61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C61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C61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8C61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1CB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A1F8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historicalDiscretional"/>
      <w14:numForm w14:val="oldStyle"/>
      <w14:stylisticSets>
        <w14:styleSet w14:id="1"/>
      </w14:stylisticSets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8A1F8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historicalDiscretional"/>
      <w14:numForm w14:val="oldStyle"/>
      <w14:stylisticSets>
        <w14:styleSet w14:id="1"/>
      </w14:stylisticSets>
      <w14:cntxtAlts/>
    </w:rPr>
  </w:style>
  <w:style w:type="character" w:customStyle="1" w:styleId="Heading2Char">
    <w:name w:val="Heading 2 Char"/>
    <w:basedOn w:val="DefaultParagraphFont"/>
    <w:link w:val="Heading2"/>
    <w:uiPriority w:val="9"/>
    <w:rsid w:val="0047482B"/>
    <w:rPr>
      <w:rFonts w:asciiTheme="majorHAnsi" w:eastAsiaTheme="majorEastAsia" w:hAnsiTheme="majorHAnsi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71CB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C61F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C61F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C61F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C61F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8C61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8C61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uthor">
    <w:name w:val="Author"/>
    <w:basedOn w:val="Normal"/>
    <w:qFormat/>
    <w:rsid w:val="008A1F8A"/>
    <w:pPr>
      <w:spacing w:before="240" w:after="240"/>
      <w:jc w:val="center"/>
    </w:pPr>
    <w:rPr>
      <w:rFonts w:asciiTheme="majorHAnsi" w:hAnsiTheme="majorHAnsi"/>
      <w:lang w:val="en-US"/>
      <w14:ligatures w14:val="historicalDiscretional"/>
      <w14:numForm w14:val="oldStyle"/>
      <w14:stylisticSets>
        <w14:styleSet w14:id="1"/>
      </w14:stylisticSets>
      <w14:cntxtAlts/>
    </w:rPr>
  </w:style>
  <w:style w:type="paragraph" w:styleId="ListParagraph">
    <w:name w:val="List Paragraph"/>
    <w:basedOn w:val="Normal"/>
    <w:uiPriority w:val="34"/>
    <w:qFormat/>
    <w:rsid w:val="00145800"/>
    <w:pPr>
      <w:ind w:left="720"/>
      <w:contextualSpacing/>
      <w:jc w:val="left"/>
    </w:pPr>
  </w:style>
  <w:style w:type="character" w:customStyle="1" w:styleId="Emph">
    <w:name w:val="Emph"/>
    <w:basedOn w:val="DefaultParagraphFont"/>
    <w:uiPriority w:val="1"/>
    <w:qFormat/>
    <w:rsid w:val="008A1F8A"/>
    <w:rPr>
      <w:rFonts w:asciiTheme="majorHAnsi" w:hAnsiTheme="majorHAnsi"/>
      <w:i/>
      <w:lang w:val="en-US"/>
      <w14:ligatures w14:val="historicalDiscretional"/>
      <w14:numForm w14:val="oldStyle"/>
      <w14:stylisticSets>
        <w14:styleSet w14:id="1"/>
      </w14:stylisticSets>
      <w14:cntxtAlts/>
    </w:rPr>
  </w:style>
  <w:style w:type="character" w:customStyle="1" w:styleId="Code">
    <w:name w:val="Code"/>
    <w:basedOn w:val="DefaultParagraphFont"/>
    <w:uiPriority w:val="1"/>
    <w:qFormat/>
    <w:rsid w:val="000646C1"/>
    <w:rPr>
      <w:rFonts w:ascii="DejaVu Sans Mono" w:hAnsi="DejaVu Sans Mono" w:cs="DejaVu Sans Mono"/>
      <w:sz w:val="18"/>
      <w:bdr w:val="none" w:sz="0" w:space="0" w:color="auto"/>
      <w:lang w:val="en-US"/>
      <w14:ligatures w14:val="none"/>
      <w14:numForm w14:val="default"/>
      <w14:stylisticSets/>
      <w14:cntxtAlts/>
    </w:rPr>
  </w:style>
  <w:style w:type="paragraph" w:styleId="Header">
    <w:name w:val="header"/>
    <w:basedOn w:val="Normal"/>
    <w:link w:val="HeaderChar"/>
    <w:uiPriority w:val="99"/>
    <w:unhideWhenUsed/>
    <w:rsid w:val="00EB6A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A71"/>
  </w:style>
  <w:style w:type="paragraph" w:styleId="Footer">
    <w:name w:val="footer"/>
    <w:basedOn w:val="Normal"/>
    <w:link w:val="FooterChar"/>
    <w:uiPriority w:val="99"/>
    <w:unhideWhenUsed/>
    <w:rsid w:val="00EB6A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A71"/>
  </w:style>
  <w:style w:type="paragraph" w:styleId="FootnoteText">
    <w:name w:val="footnote text"/>
    <w:basedOn w:val="Normal"/>
    <w:link w:val="FootnoteTextChar"/>
    <w:uiPriority w:val="99"/>
    <w:semiHidden/>
    <w:unhideWhenUsed/>
    <w:rsid w:val="00B84C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4C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84C97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DF71CB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F71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71C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F71C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F71CB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D8D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40"/>
      <w:szCs w:val="40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01D8D"/>
    <w:rPr>
      <w:rFonts w:eastAsiaTheme="minorEastAsia"/>
      <w:color w:val="5A5A5A" w:themeColor="text1" w:themeTint="A5"/>
      <w:spacing w:val="15"/>
      <w:sz w:val="40"/>
      <w:szCs w:val="4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1D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D8D"/>
    <w:rPr>
      <w:rFonts w:ascii="Segoe UI" w:hAnsi="Segoe UI" w:cs="Segoe UI"/>
      <w:sz w:val="18"/>
      <w:szCs w:val="18"/>
    </w:rPr>
  </w:style>
  <w:style w:type="character" w:customStyle="1" w:styleId="TODO">
    <w:name w:val="TODO"/>
    <w:basedOn w:val="DefaultParagraphFont"/>
    <w:uiPriority w:val="1"/>
    <w:qFormat/>
    <w:rsid w:val="008A2B4A"/>
    <w:rPr>
      <w:b/>
      <w:lang w:val="en-US"/>
    </w:rPr>
  </w:style>
  <w:style w:type="character" w:customStyle="1" w:styleId="SmallCapsAbbreviation">
    <w:name w:val="Small Caps Abbreviation"/>
    <w:basedOn w:val="DefaultParagraphFont"/>
    <w:uiPriority w:val="1"/>
    <w:qFormat/>
    <w:rsid w:val="003A274A"/>
    <w:rPr>
      <w:smallCaps/>
      <w:lang w:val="en-US"/>
    </w:rPr>
  </w:style>
  <w:style w:type="paragraph" w:customStyle="1" w:styleId="CodeBlock">
    <w:name w:val="Code Block"/>
    <w:basedOn w:val="Normal"/>
    <w:link w:val="CodeBlockChar"/>
    <w:qFormat/>
    <w:rsid w:val="00900A7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240"/>
      <w:jc w:val="left"/>
    </w:pPr>
    <w:rPr>
      <w:rFonts w:ascii="DejaVu Sans Mono" w:hAnsi="DejaVu Sans Mono"/>
      <w:sz w:val="18"/>
    </w:rPr>
  </w:style>
  <w:style w:type="character" w:customStyle="1" w:styleId="CodeBlockChar">
    <w:name w:val="Code Block Char"/>
    <w:basedOn w:val="DefaultParagraphFont"/>
    <w:link w:val="CodeBlock"/>
    <w:rsid w:val="00900A75"/>
    <w:rPr>
      <w:rFonts w:ascii="DejaVu Sans Mono" w:hAnsi="DejaVu Sans Mono"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C37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37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37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37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37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4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D2E06-C239-4BF9-A897-4D2E170C2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9</Pages>
  <Words>1947</Words>
  <Characters>11098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CPUID in Simics</vt:lpstr>
    </vt:vector>
  </TitlesOfParts>
  <Company>Intel Corporation</Company>
  <LinksUpToDate>false</LinksUpToDate>
  <CharactersWithSpaces>13019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CPUID in Simics</dc:title>
  <dc:subject/>
  <dc:creator>Rechistov, Grigory</dc:creator>
  <cp:keywords>simics; cpuid</cp:keywords>
  <dc:description/>
  <cp:lastModifiedBy>Rechistov, Grigory</cp:lastModifiedBy>
  <cp:revision>9</cp:revision>
  <cp:lastPrinted>2014-02-07T14:06:00Z</cp:lastPrinted>
  <dcterms:created xsi:type="dcterms:W3CDTF">2014-03-20T13:52:00Z</dcterms:created>
  <dcterms:modified xsi:type="dcterms:W3CDTF">2014-03-21T08:04:00Z</dcterms:modified>
</cp:coreProperties>
</file>